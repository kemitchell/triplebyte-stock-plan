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4CC49B13" w14:textId="77777777" w:rsidR="00D32D34" w:rsidRDefault="00D32D34">
      <w:pPr>
        <w:pStyle w:val="O-TITLECENTEREDB"/>
      </w:pPr>
      <w:r>
        <w:rPr>
          <w:bCs/>
          <w:szCs w:val="22"/>
          <w:highlight w:val="yellow"/>
        </w:rPr>
        <w:fldChar w:fldCharType="begin">
          <w:ffData>
            <w:name w:val=""/>
            <w:enabled/>
            <w:calcOnExit w:val="0"/>
            <w:textInput>
              <w:default w:val="[COMPANY NAME]"/>
            </w:textInput>
          </w:ffData>
        </w:fldChar>
      </w:r>
      <w:r>
        <w:rPr>
          <w:bCs/>
          <w:szCs w:val="22"/>
          <w:highlight w:val="yellow"/>
        </w:rPr>
        <w:instrText xml:space="preserve"> FORMTEXT </w:instrText>
      </w:r>
      <w:r>
        <w:rPr>
          <w:bCs/>
          <w:szCs w:val="22"/>
          <w:highlight w:val="yellow"/>
        </w:rPr>
      </w:r>
      <w:r>
        <w:rPr>
          <w:bCs/>
          <w:szCs w:val="22"/>
          <w:highlight w:val="yellow"/>
        </w:rPr>
        <w:fldChar w:fldCharType="separate"/>
      </w:r>
      <w:r>
        <w:rPr>
          <w:bCs/>
          <w:noProof/>
          <w:szCs w:val="22"/>
          <w:highlight w:val="yellow"/>
        </w:rPr>
        <w:t>[COMPANY NAME]</w:t>
      </w:r>
      <w:r>
        <w:rPr>
          <w:bCs/>
          <w:szCs w:val="22"/>
          <w:highlight w:val="yellow"/>
        </w:rPr>
        <w:fldChar w:fldCharType="end"/>
      </w:r>
    </w:p>
    <w:p w14:paraId="2D7DF3F5" w14:textId="77777777" w:rsidR="00D32D34" w:rsidRDefault="00D32D34">
      <w:pPr>
        <w:pStyle w:val="O-TITLECENTEREDB"/>
      </w:pPr>
      <w:r>
        <w:rPr>
          <w:bCs/>
          <w:szCs w:val="22"/>
          <w:highlight w:val="yellow"/>
        </w:rPr>
        <w:fldChar w:fldCharType="begin">
          <w:ffData>
            <w:name w:val=""/>
            <w:enabled/>
            <w:calcOnExit w:val="0"/>
            <w:textInput>
              <w:default w:val="[YEAR]"/>
            </w:textInput>
          </w:ffData>
        </w:fldChar>
      </w:r>
      <w:r>
        <w:rPr>
          <w:bCs/>
          <w:szCs w:val="22"/>
          <w:highlight w:val="yellow"/>
        </w:rPr>
        <w:instrText xml:space="preserve"> FORMTEXT </w:instrText>
      </w:r>
      <w:r>
        <w:rPr>
          <w:bCs/>
          <w:szCs w:val="22"/>
          <w:highlight w:val="yellow"/>
        </w:rPr>
      </w:r>
      <w:r>
        <w:rPr>
          <w:bCs/>
          <w:szCs w:val="22"/>
          <w:highlight w:val="yellow"/>
        </w:rPr>
        <w:fldChar w:fldCharType="separate"/>
      </w:r>
      <w:r>
        <w:rPr>
          <w:bCs/>
          <w:noProof/>
          <w:szCs w:val="22"/>
          <w:highlight w:val="yellow"/>
        </w:rPr>
        <w:t>[YEAR]</w:t>
      </w:r>
      <w:r>
        <w:rPr>
          <w:bCs/>
          <w:szCs w:val="22"/>
          <w:highlight w:val="yellow"/>
        </w:rPr>
        <w:fldChar w:fldCharType="end"/>
      </w:r>
      <w:r>
        <w:rPr>
          <w:bCs/>
          <w:szCs w:val="22"/>
        </w:rPr>
        <w:t xml:space="preserve"> </w:t>
      </w:r>
      <w:r>
        <w:rPr>
          <w:noProof/>
        </w:rPr>
        <w:t>Stock Plan</w:t>
      </w:r>
    </w:p>
    <w:p w14:paraId="5404BF7E" w14:textId="77777777" w:rsidR="00D32D34" w:rsidRDefault="00D32D34">
      <w:pPr>
        <w:pStyle w:val="O-TITLECENTEREDB"/>
        <w:rPr>
          <w:u w:val="single"/>
        </w:rPr>
      </w:pPr>
      <w:r>
        <w:rPr>
          <w:u w:val="single"/>
        </w:rPr>
        <w:t>NOTICE OF STOCK OPTION GRANT</w:t>
      </w:r>
    </w:p>
    <w:p w14:paraId="5533152C" w14:textId="77777777" w:rsidR="00D32D34" w:rsidRDefault="00D32D34">
      <w:pPr>
        <w:pStyle w:val="O-BodyText"/>
        <w:spacing w:after="0"/>
        <w:rPr>
          <w:noProof/>
        </w:rPr>
      </w:pPr>
      <w:r>
        <w:rPr>
          <w:noProof/>
        </w:rPr>
        <w:t xml:space="preserve">[Optionee Name]  </w:t>
      </w:r>
    </w:p>
    <w:p w14:paraId="23C00F01" w14:textId="77777777" w:rsidR="00D32D34" w:rsidRDefault="00D32D34">
      <w:pPr>
        <w:pStyle w:val="O-BodyText"/>
        <w:spacing w:after="0"/>
        <w:rPr>
          <w:noProof/>
        </w:rPr>
      </w:pPr>
      <w:r>
        <w:rPr>
          <w:noProof/>
        </w:rPr>
        <w:t>[Optionee Address Line 1]</w:t>
      </w:r>
    </w:p>
    <w:p w14:paraId="1A0C60EC" w14:textId="77777777" w:rsidR="00D32D34" w:rsidRDefault="00D32D34">
      <w:pPr>
        <w:pStyle w:val="O-BodyText"/>
        <w:rPr>
          <w:noProof/>
        </w:rPr>
      </w:pPr>
      <w:r>
        <w:rPr>
          <w:noProof/>
        </w:rPr>
        <w:t>[Optionee Address Line 2]</w:t>
      </w:r>
    </w:p>
    <w:p w14:paraId="67EF031E" w14:textId="77777777" w:rsidR="00D32D34" w:rsidRDefault="00D32D34">
      <w:pPr>
        <w:pStyle w:val="O-BodyText5"/>
        <w:spacing w:before="240"/>
      </w:pPr>
      <w:r>
        <w:t xml:space="preserve">You have been granted an option to purchase Common Stock of </w:t>
      </w:r>
      <w:r>
        <w:rPr>
          <w:bCs/>
          <w:szCs w:val="22"/>
          <w:highlight w:val="yellow"/>
        </w:rPr>
        <w:fldChar w:fldCharType="begin">
          <w:ffData>
            <w:name w:val=""/>
            <w:enabled/>
            <w:calcOnExit w:val="0"/>
            <w:textInput>
              <w:default w:val="[Company Name]"/>
            </w:textInput>
          </w:ffData>
        </w:fldChar>
      </w:r>
      <w:r>
        <w:rPr>
          <w:bCs/>
          <w:szCs w:val="22"/>
          <w:highlight w:val="yellow"/>
        </w:rPr>
        <w:instrText xml:space="preserve"> FORMTEXT </w:instrText>
      </w:r>
      <w:r>
        <w:rPr>
          <w:bCs/>
          <w:szCs w:val="22"/>
          <w:highlight w:val="yellow"/>
        </w:rPr>
      </w:r>
      <w:r>
        <w:rPr>
          <w:bCs/>
          <w:szCs w:val="22"/>
          <w:highlight w:val="yellow"/>
        </w:rPr>
        <w:fldChar w:fldCharType="separate"/>
      </w:r>
      <w:r>
        <w:rPr>
          <w:bCs/>
          <w:noProof/>
          <w:szCs w:val="22"/>
          <w:highlight w:val="yellow"/>
        </w:rPr>
        <w:t>[Company Name]</w:t>
      </w:r>
      <w:r>
        <w:rPr>
          <w:bCs/>
          <w:szCs w:val="22"/>
          <w:highlight w:val="yellow"/>
        </w:rPr>
        <w:fldChar w:fldCharType="end"/>
      </w:r>
      <w:r>
        <w:t xml:space="preserve">, a </w:t>
      </w:r>
      <w:r>
        <w:rPr>
          <w:noProof/>
        </w:rPr>
        <w:t>Delaware</w:t>
      </w:r>
      <w:r>
        <w:t xml:space="preserve"> corporation (the “</w:t>
      </w:r>
      <w:r>
        <w:rPr>
          <w:u w:val="single"/>
        </w:rPr>
        <w:t>Company</w:t>
      </w:r>
      <w:r>
        <w:t>”), as follows:</w:t>
      </w:r>
    </w:p>
    <w:tbl>
      <w:tblPr>
        <w:tblW w:w="9360" w:type="dxa"/>
        <w:tblInd w:w="385" w:type="dxa"/>
        <w:tblCellMar>
          <w:left w:w="115" w:type="dxa"/>
          <w:right w:w="115" w:type="dxa"/>
        </w:tblCellMar>
        <w:tblLook w:val="0000" w:firstRow="0" w:lastRow="0" w:firstColumn="0" w:lastColumn="0" w:noHBand="0" w:noVBand="0"/>
      </w:tblPr>
      <w:tblGrid>
        <w:gridCol w:w="2700"/>
        <w:gridCol w:w="6660"/>
      </w:tblGrid>
      <w:tr w:rsidR="00D32D34" w14:paraId="760B021D" w14:textId="77777777" w:rsidTr="00D32D34">
        <w:trPr>
          <w:cantSplit/>
        </w:trPr>
        <w:tc>
          <w:tcPr>
            <w:tcW w:w="2700" w:type="dxa"/>
            <w:tcBorders>
              <w:bottom w:val="nil"/>
            </w:tcBorders>
          </w:tcPr>
          <w:p w14:paraId="57577761" w14:textId="77777777" w:rsidR="00D32D34" w:rsidRDefault="00D32D34">
            <w:pPr>
              <w:spacing w:after="120"/>
            </w:pPr>
            <w:r>
              <w:t>Date of Grant:</w:t>
            </w:r>
          </w:p>
        </w:tc>
        <w:tc>
          <w:tcPr>
            <w:tcW w:w="6660" w:type="dxa"/>
            <w:tcBorders>
              <w:bottom w:val="nil"/>
            </w:tcBorders>
          </w:tcPr>
          <w:p w14:paraId="518BAA24" w14:textId="77777777" w:rsidR="00D32D34" w:rsidRDefault="00D32D34">
            <w:pPr>
              <w:spacing w:after="120"/>
            </w:pPr>
            <w:r>
              <w:t xml:space="preserve">__________ </w:t>
            </w:r>
          </w:p>
        </w:tc>
      </w:tr>
      <w:tr w:rsidR="00D32D34" w14:paraId="37979B2D" w14:textId="77777777" w:rsidTr="00D32D34">
        <w:tc>
          <w:tcPr>
            <w:tcW w:w="2700" w:type="dxa"/>
          </w:tcPr>
          <w:p w14:paraId="1F5D06FA" w14:textId="77777777" w:rsidR="00D32D34" w:rsidRDefault="00D32D34">
            <w:pPr>
              <w:spacing w:after="120"/>
            </w:pPr>
            <w:r>
              <w:t>Exercise Price Per Share:</w:t>
            </w:r>
          </w:p>
        </w:tc>
        <w:tc>
          <w:tcPr>
            <w:tcW w:w="6660" w:type="dxa"/>
          </w:tcPr>
          <w:p w14:paraId="4EE162C9" w14:textId="77777777" w:rsidR="00D32D34" w:rsidRDefault="00D32D34">
            <w:pPr>
              <w:spacing w:after="120"/>
            </w:pPr>
            <w:r>
              <w:t xml:space="preserve">USD $__________ </w:t>
            </w:r>
          </w:p>
        </w:tc>
      </w:tr>
      <w:tr w:rsidR="00D32D34" w14:paraId="2049C068" w14:textId="77777777" w:rsidTr="00D32D34">
        <w:tc>
          <w:tcPr>
            <w:tcW w:w="2700" w:type="dxa"/>
          </w:tcPr>
          <w:p w14:paraId="4E28E53D" w14:textId="77777777" w:rsidR="00D32D34" w:rsidRDefault="00D32D34">
            <w:pPr>
              <w:spacing w:after="120"/>
            </w:pPr>
            <w:r>
              <w:t>Total Number of Shares:</w:t>
            </w:r>
          </w:p>
        </w:tc>
        <w:tc>
          <w:tcPr>
            <w:tcW w:w="6660" w:type="dxa"/>
          </w:tcPr>
          <w:p w14:paraId="11EF317A" w14:textId="77777777" w:rsidR="00D32D34" w:rsidRDefault="00D32D34">
            <w:pPr>
              <w:spacing w:after="120"/>
            </w:pPr>
            <w:r>
              <w:t xml:space="preserve">__________ </w:t>
            </w:r>
          </w:p>
        </w:tc>
      </w:tr>
      <w:tr w:rsidR="00D32D34" w14:paraId="3B3E70E0" w14:textId="77777777" w:rsidTr="00D32D34">
        <w:tc>
          <w:tcPr>
            <w:tcW w:w="2700" w:type="dxa"/>
          </w:tcPr>
          <w:p w14:paraId="48671A44" w14:textId="77777777" w:rsidR="00D32D34" w:rsidRDefault="00D32D34">
            <w:pPr>
              <w:spacing w:after="120"/>
            </w:pPr>
            <w:r>
              <w:t>Total Exercise Price:</w:t>
            </w:r>
          </w:p>
        </w:tc>
        <w:tc>
          <w:tcPr>
            <w:tcW w:w="6660" w:type="dxa"/>
          </w:tcPr>
          <w:p w14:paraId="36677D4B" w14:textId="77777777" w:rsidR="00D32D34" w:rsidRDefault="00D32D34">
            <w:pPr>
              <w:spacing w:after="120"/>
            </w:pPr>
            <w:r>
              <w:t xml:space="preserve">USD $__________ </w:t>
            </w:r>
          </w:p>
        </w:tc>
      </w:tr>
      <w:tr w:rsidR="00D32D34" w14:paraId="0018F2C2" w14:textId="77777777" w:rsidTr="00D32D34">
        <w:trPr>
          <w:cantSplit/>
          <w:trHeight w:val="765"/>
        </w:trPr>
        <w:tc>
          <w:tcPr>
            <w:tcW w:w="2700" w:type="dxa"/>
            <w:tcBorders>
              <w:bottom w:val="nil"/>
            </w:tcBorders>
          </w:tcPr>
          <w:p w14:paraId="657D17EA" w14:textId="77777777" w:rsidR="00D32D34" w:rsidRDefault="00D32D34">
            <w:pPr>
              <w:spacing w:after="120"/>
            </w:pPr>
            <w:r>
              <w:t>Type of Option:</w:t>
            </w:r>
          </w:p>
        </w:tc>
        <w:tc>
          <w:tcPr>
            <w:tcW w:w="6660" w:type="dxa"/>
            <w:tcBorders>
              <w:bottom w:val="nil"/>
            </w:tcBorders>
          </w:tcPr>
          <w:p w14:paraId="0B0B6459" w14:textId="77777777" w:rsidR="00D32D34" w:rsidRDefault="00D32D34">
            <w:pPr>
              <w:spacing w:after="120"/>
            </w:pPr>
            <w:r>
              <w:t>____</w:t>
            </w:r>
            <w:r>
              <w:rPr>
                <w:noProof/>
              </w:rPr>
              <w:t xml:space="preserve"> </w:t>
            </w:r>
            <w:r>
              <w:t>Incentive Stock Option</w:t>
            </w:r>
          </w:p>
          <w:p w14:paraId="4F1552DE" w14:textId="77777777" w:rsidR="00D32D34" w:rsidRDefault="00D32D34">
            <w:pPr>
              <w:spacing w:after="120"/>
            </w:pPr>
            <w:r>
              <w:t>____ Nonstatutory Stock Option</w:t>
            </w:r>
          </w:p>
        </w:tc>
      </w:tr>
      <w:tr w:rsidR="00D32D34" w14:paraId="0B296776" w14:textId="77777777" w:rsidTr="00D32D34">
        <w:tc>
          <w:tcPr>
            <w:tcW w:w="2700" w:type="dxa"/>
          </w:tcPr>
          <w:p w14:paraId="5825A35D" w14:textId="77777777" w:rsidR="00D32D34" w:rsidRDefault="00D32D34">
            <w:pPr>
              <w:spacing w:after="120"/>
            </w:pPr>
            <w:r>
              <w:t>Expiration Date:</w:t>
            </w:r>
          </w:p>
        </w:tc>
        <w:tc>
          <w:tcPr>
            <w:tcW w:w="6660" w:type="dxa"/>
          </w:tcPr>
          <w:p w14:paraId="36F90B0B" w14:textId="77777777" w:rsidR="00D32D34" w:rsidRDefault="00D32D34">
            <w:pPr>
              <w:spacing w:after="120"/>
            </w:pPr>
            <w:r>
              <w:t xml:space="preserve">__________ </w:t>
            </w:r>
          </w:p>
        </w:tc>
      </w:tr>
      <w:tr w:rsidR="00D32D34" w14:paraId="06742685" w14:textId="77777777" w:rsidTr="00D32D34">
        <w:tc>
          <w:tcPr>
            <w:tcW w:w="2700" w:type="dxa"/>
          </w:tcPr>
          <w:p w14:paraId="4E72D1C3" w14:textId="77777777" w:rsidR="00D32D34" w:rsidRDefault="00D32D34">
            <w:pPr>
              <w:spacing w:after="120"/>
            </w:pPr>
            <w:r>
              <w:t>Vesting Commencement Date:</w:t>
            </w:r>
          </w:p>
        </w:tc>
        <w:tc>
          <w:tcPr>
            <w:tcW w:w="6660" w:type="dxa"/>
          </w:tcPr>
          <w:p w14:paraId="25E61303" w14:textId="77777777" w:rsidR="00D32D34" w:rsidRDefault="00D32D34">
            <w:pPr>
              <w:spacing w:after="120"/>
            </w:pPr>
            <w:r>
              <w:t xml:space="preserve">__________ </w:t>
            </w:r>
          </w:p>
        </w:tc>
      </w:tr>
      <w:tr w:rsidR="00D32D34" w14:paraId="65D21AF4" w14:textId="77777777" w:rsidTr="00D32D34">
        <w:tc>
          <w:tcPr>
            <w:tcW w:w="2700" w:type="dxa"/>
          </w:tcPr>
          <w:p w14:paraId="30F67A49" w14:textId="77777777" w:rsidR="00D32D34" w:rsidRDefault="00D32D34">
            <w:pPr>
              <w:spacing w:after="120"/>
            </w:pPr>
            <w:r>
              <w:t>Vesting/Exercise Schedule:</w:t>
            </w:r>
          </w:p>
        </w:tc>
        <w:tc>
          <w:tcPr>
            <w:tcW w:w="6660" w:type="dxa"/>
          </w:tcPr>
          <w:p w14:paraId="7ABDFE4F" w14:textId="63689D85" w:rsidR="00D32D34" w:rsidRDefault="00D32D34" w:rsidP="00D32D34">
            <w:pPr>
              <w:spacing w:after="120"/>
            </w:pPr>
            <w:ins w:id="1" w:author="Kyle Mitchell" w:date="2016-04-20T17:35:00Z">
              <w:r>
                <w:t xml:space="preserve">The Option is immediately exercisable. </w:t>
              </w:r>
            </w:ins>
            <w:r>
              <w:t xml:space="preserve">So long as your Continuous Service Status does not terminate (and </w:t>
            </w:r>
            <w:r w:rsidRPr="008A33E9">
              <w:t>provided that no vesting shall occur following the Termination Date (as defined in Section 5 of the Stock Option Agreement) unless otherwise determined by the Company in its sole discretion</w:t>
            </w:r>
            <w:r>
              <w:t xml:space="preserve">), the Shares underlying this Option shall vest </w:t>
            </w:r>
            <w:del w:id="2" w:author="Kyle Mitchell" w:date="2016-04-20T17:35:00Z">
              <w:r w:rsidR="00A66F8A" w:rsidRPr="008A33E9">
                <w:delText xml:space="preserve">and become exercisable </w:delText>
              </w:r>
            </w:del>
            <w:r>
              <w:t xml:space="preserve">in accordance with the following schedule: </w:t>
            </w:r>
            <w:del w:id="3" w:author="Kyle Mitchell" w:date="2016-04-20T17:35:00Z">
              <w:r w:rsidR="00A66F8A">
                <w:delText>____%</w:delText>
              </w:r>
            </w:del>
            <w:ins w:id="4" w:author="Kyle Mitchell" w:date="2016-04-20T17:35:00Z">
              <w:r>
                <w:t xml:space="preserve"> __________</w:t>
              </w:r>
            </w:ins>
            <w:r>
              <w:t xml:space="preserve"> of the Total Number of Shares shall vest </w:t>
            </w:r>
            <w:del w:id="5" w:author="Kyle Mitchell" w:date="2016-04-20T17:35:00Z">
              <w:r w:rsidR="00A66F8A">
                <w:delText xml:space="preserve">and become exercisable </w:delText>
              </w:r>
            </w:del>
            <w:r>
              <w:t xml:space="preserve">on the </w:t>
            </w:r>
            <w:del w:id="6" w:author="Kyle Mitchell" w:date="2016-04-20T17:35:00Z">
              <w:r w:rsidR="00A66F8A">
                <w:delText>_________</w:delText>
              </w:r>
            </w:del>
            <w:ins w:id="7" w:author="Kyle Mitchell" w:date="2016-04-20T17:35:00Z">
              <w:r>
                <w:t>__________</w:t>
              </w:r>
            </w:ins>
            <w:r>
              <w:t xml:space="preserve"> anniversary of the Vesting Commencement Date and </w:t>
            </w:r>
            <w:del w:id="8" w:author="Kyle Mitchell" w:date="2016-04-20T17:35:00Z">
              <w:r w:rsidR="00A66F8A">
                <w:delText>_____</w:delText>
              </w:r>
            </w:del>
            <w:ins w:id="9" w:author="Kyle Mitchell" w:date="2016-04-20T17:35:00Z">
              <w:r>
                <w:t>__________</w:t>
              </w:r>
            </w:ins>
            <w:r>
              <w:t xml:space="preserve"> of the Total Number of Shares shall vest</w:t>
            </w:r>
            <w:del w:id="10" w:author="Kyle Mitchell" w:date="2016-04-20T17:35:00Z">
              <w:r w:rsidR="00A66F8A">
                <w:delText xml:space="preserve"> and become exercisable</w:delText>
              </w:r>
            </w:del>
            <w:r>
              <w:rPr>
                <w:b/>
              </w:rPr>
              <w:t xml:space="preserve"> </w:t>
            </w:r>
            <w:r>
              <w:t>on the corresponding day of</w:t>
            </w:r>
            <w:r>
              <w:rPr>
                <w:b/>
              </w:rPr>
              <w:t xml:space="preserve"> </w:t>
            </w:r>
            <w:r>
              <w:t>each month thereafter (and if there is no corresponding day, the last day of the month).</w:t>
            </w:r>
            <w:r>
              <w:rPr>
                <w:bCs/>
              </w:rPr>
              <w:t xml:space="preserve"> </w:t>
            </w:r>
          </w:p>
        </w:tc>
      </w:tr>
      <w:tr w:rsidR="00D32D34" w14:paraId="38C788BB" w14:textId="77777777" w:rsidTr="00D32D34">
        <w:tc>
          <w:tcPr>
            <w:tcW w:w="2700" w:type="dxa"/>
          </w:tcPr>
          <w:p w14:paraId="4860DF07" w14:textId="77777777" w:rsidR="00D32D34" w:rsidRDefault="00D32D34">
            <w:pPr>
              <w:spacing w:after="120"/>
            </w:pPr>
            <w:r>
              <w:t>Termination Period:</w:t>
            </w:r>
          </w:p>
        </w:tc>
        <w:tc>
          <w:tcPr>
            <w:tcW w:w="6660" w:type="dxa"/>
          </w:tcPr>
          <w:p w14:paraId="4758E7F5" w14:textId="734A153F" w:rsidR="00D32D34" w:rsidRDefault="00D32D34" w:rsidP="00D32D34">
            <w:pPr>
              <w:spacing w:after="120"/>
            </w:pPr>
            <w:r>
              <w:t xml:space="preserve">You may exercise this Option </w:t>
            </w:r>
            <w:del w:id="11" w:author="Kyle Mitchell" w:date="2016-04-20T17:35:00Z">
              <w:r w:rsidR="00A66F8A">
                <w:delText>for 3 years after</w:delText>
              </w:r>
            </w:del>
            <w:ins w:id="12" w:author="Kyle Mitchell" w:date="2016-04-20T17:35:00Z">
              <w:r>
                <w:t>until</w:t>
              </w:r>
            </w:ins>
            <w:r>
              <w:t xml:space="preserve"> the </w:t>
            </w:r>
            <w:del w:id="13" w:author="Kyle Mitchell" w:date="2016-04-20T17:35:00Z">
              <w:r w:rsidR="00A66F8A">
                <w:delText>Termination Date except as set out in Section 5</w:delText>
              </w:r>
            </w:del>
            <w:ins w:id="14" w:author="Kyle Mitchell" w:date="2016-04-20T17:35:00Z">
              <w:r>
                <w:t>earliest</w:t>
              </w:r>
            </w:ins>
            <w:r>
              <w:t xml:space="preserve"> of </w:t>
            </w:r>
            <w:del w:id="15" w:author="Kyle Mitchell" w:date="2016-04-20T17:35:00Z">
              <w:r w:rsidR="00A66F8A">
                <w:delText>the Stock Option Agreement (but in no event later than</w:delText>
              </w:r>
            </w:del>
            <w:ins w:id="16" w:author="Kyle Mitchell" w:date="2016-04-20T17:35:00Z">
              <w:r>
                <w:t xml:space="preserve">(i) </w:t>
              </w:r>
            </w:ins>
            <w:r>
              <w:t xml:space="preserve"> the Expiration Date</w:t>
            </w:r>
            <w:del w:id="17" w:author="Kyle Mitchell" w:date="2016-04-20T17:35:00Z">
              <w:r w:rsidR="00A66F8A">
                <w:delText>), provided that the Option may terminate</w:delText>
              </w:r>
            </w:del>
            <w:ins w:id="18" w:author="Kyle Mitchell" w:date="2016-04-20T17:35:00Z">
              <w:r>
                <w:t xml:space="preserve"> or (ii) an</w:t>
              </w:r>
            </w:ins>
            <w:r>
              <w:t xml:space="preserve"> earlier </w:t>
            </w:r>
            <w:ins w:id="19" w:author="Kyle Mitchell" w:date="2016-04-20T17:35:00Z">
              <w:r>
                <w:t xml:space="preserve">date </w:t>
              </w:r>
            </w:ins>
            <w:r>
              <w:t xml:space="preserve">as </w:t>
            </w:r>
            <w:del w:id="20" w:author="Kyle Mitchell" w:date="2016-04-20T17:35:00Z">
              <w:r w:rsidR="00A66F8A">
                <w:delText>provided</w:delText>
              </w:r>
            </w:del>
            <w:ins w:id="21" w:author="Kyle Mitchell" w:date="2016-04-20T17:35:00Z">
              <w:r>
                <w:t>required</w:t>
              </w:r>
            </w:ins>
            <w:r>
              <w:t xml:space="preserve"> or permitted </w:t>
            </w:r>
            <w:del w:id="22" w:author="Kyle Mitchell" w:date="2016-04-20T17:35:00Z">
              <w:r w:rsidR="00A66F8A">
                <w:delText>by</w:delText>
              </w:r>
            </w:del>
            <w:ins w:id="23" w:author="Kyle Mitchell" w:date="2016-04-20T17:35:00Z">
              <w:r>
                <w:t>under</w:t>
              </w:r>
            </w:ins>
            <w:r>
              <w:t xml:space="preserve"> the </w:t>
            </w:r>
            <w:r>
              <w:rPr>
                <w:bCs/>
                <w:szCs w:val="22"/>
                <w:highlight w:val="yellow"/>
              </w:rPr>
              <w:fldChar w:fldCharType="begin">
                <w:ffData>
                  <w:name w:val=""/>
                  <w:enabled/>
                  <w:calcOnExit w:val="0"/>
                  <w:textInput>
                    <w:default w:val="[Company Name]"/>
                  </w:textInput>
                </w:ffData>
              </w:fldChar>
            </w:r>
            <w:r>
              <w:rPr>
                <w:bCs/>
                <w:szCs w:val="22"/>
                <w:highlight w:val="yellow"/>
              </w:rPr>
              <w:instrText xml:space="preserve"> FORMTEXT </w:instrText>
            </w:r>
            <w:r>
              <w:rPr>
                <w:bCs/>
                <w:szCs w:val="22"/>
                <w:highlight w:val="yellow"/>
              </w:rPr>
            </w:r>
            <w:r>
              <w:rPr>
                <w:bCs/>
                <w:szCs w:val="22"/>
                <w:highlight w:val="yellow"/>
              </w:rPr>
              <w:fldChar w:fldCharType="separate"/>
            </w:r>
            <w:r>
              <w:rPr>
                <w:bCs/>
                <w:noProof/>
                <w:szCs w:val="22"/>
                <w:highlight w:val="yellow"/>
              </w:rPr>
              <w:t>[Company Name]</w:t>
            </w:r>
            <w:r>
              <w:rPr>
                <w:bCs/>
                <w:szCs w:val="22"/>
                <w:highlight w:val="yellow"/>
              </w:rPr>
              <w:fldChar w:fldCharType="end"/>
            </w:r>
            <w:r>
              <w:t xml:space="preserve"> </w:t>
            </w:r>
            <w:r>
              <w:rPr>
                <w:bCs/>
                <w:szCs w:val="22"/>
                <w:highlight w:val="yellow"/>
              </w:rPr>
              <w:fldChar w:fldCharType="begin">
                <w:ffData>
                  <w:name w:val=""/>
                  <w:enabled/>
                  <w:calcOnExit w:val="0"/>
                  <w:textInput>
                    <w:default w:val="[YEAR]"/>
                  </w:textInput>
                </w:ffData>
              </w:fldChar>
            </w:r>
            <w:r>
              <w:rPr>
                <w:bCs/>
                <w:szCs w:val="22"/>
                <w:highlight w:val="yellow"/>
              </w:rPr>
              <w:instrText xml:space="preserve"> FORMTEXT </w:instrText>
            </w:r>
            <w:r>
              <w:rPr>
                <w:bCs/>
                <w:szCs w:val="22"/>
                <w:highlight w:val="yellow"/>
              </w:rPr>
            </w:r>
            <w:r>
              <w:rPr>
                <w:bCs/>
                <w:szCs w:val="22"/>
                <w:highlight w:val="yellow"/>
              </w:rPr>
              <w:fldChar w:fldCharType="separate"/>
            </w:r>
            <w:r>
              <w:rPr>
                <w:bCs/>
                <w:noProof/>
                <w:szCs w:val="22"/>
                <w:highlight w:val="yellow"/>
              </w:rPr>
              <w:t>[YEAR]</w:t>
            </w:r>
            <w:r>
              <w:rPr>
                <w:bCs/>
                <w:szCs w:val="22"/>
                <w:highlight w:val="yellow"/>
              </w:rPr>
              <w:fldChar w:fldCharType="end"/>
            </w:r>
            <w:r>
              <w:t xml:space="preserve"> Stock Plan (the “Plan”), including, without limitation, in connection with a dissolution or liquidation of the Company or a Corporate Transaction (as defined in the </w:t>
            </w:r>
            <w:r>
              <w:lastRenderedPageBreak/>
              <w:t xml:space="preserve">Plan).  You are responsible for keeping track of </w:t>
            </w:r>
            <w:del w:id="24" w:author="Kyle Mitchell" w:date="2016-04-20T17:35:00Z">
              <w:r w:rsidR="00A66F8A">
                <w:delText>these exercise periods following the</w:delText>
              </w:r>
            </w:del>
            <w:ins w:id="25" w:author="Kyle Mitchell" w:date="2016-04-20T17:35:00Z">
              <w:r>
                <w:t>this</w:t>
              </w:r>
            </w:ins>
            <w:r>
              <w:t xml:space="preserve"> Termination </w:t>
            </w:r>
            <w:del w:id="26" w:author="Kyle Mitchell" w:date="2016-04-20T17:35:00Z">
              <w:r w:rsidR="00A66F8A">
                <w:delText>Date</w:delText>
              </w:r>
            </w:del>
            <w:ins w:id="27" w:author="Kyle Mitchell" w:date="2016-04-20T17:35:00Z">
              <w:r>
                <w:t>Period</w:t>
              </w:r>
            </w:ins>
            <w:r>
              <w:t xml:space="preserve">.  The Company will not provide further notice of </w:t>
            </w:r>
            <w:del w:id="28" w:author="Kyle Mitchell" w:date="2016-04-20T17:35:00Z">
              <w:r w:rsidR="00A66F8A">
                <w:delText>such periods.</w:delText>
              </w:r>
            </w:del>
            <w:ins w:id="29" w:author="Kyle Mitchell" w:date="2016-04-20T17:35:00Z">
              <w:r>
                <w:t xml:space="preserve">this Termination Period.  </w:t>
              </w:r>
            </w:ins>
          </w:p>
        </w:tc>
      </w:tr>
      <w:tr w:rsidR="00D32D34" w14:paraId="352149B2" w14:textId="77777777" w:rsidTr="00D32D34">
        <w:tc>
          <w:tcPr>
            <w:tcW w:w="2700" w:type="dxa"/>
          </w:tcPr>
          <w:p w14:paraId="59D548E5" w14:textId="77777777" w:rsidR="00D32D34" w:rsidRDefault="00D32D34">
            <w:pPr>
              <w:spacing w:after="120"/>
            </w:pPr>
            <w:r>
              <w:lastRenderedPageBreak/>
              <w:t>Transferability:</w:t>
            </w:r>
          </w:p>
        </w:tc>
        <w:tc>
          <w:tcPr>
            <w:tcW w:w="6660" w:type="dxa"/>
          </w:tcPr>
          <w:p w14:paraId="665A66A9" w14:textId="77777777" w:rsidR="00D32D34" w:rsidRDefault="00D32D34" w:rsidP="00D32D34">
            <w:r>
              <w:t xml:space="preserve">You may not transfer this Option except as set forth in Section 6 of the Stock Option </w:t>
            </w:r>
            <w:r w:rsidRPr="00DF7EFC">
              <w:t>Agreement</w:t>
            </w:r>
            <w:r w:rsidRPr="00006FBD">
              <w:t xml:space="preserve"> (subject to compliance with Applicable Laws)</w:t>
            </w:r>
            <w:r>
              <w:t>.  You must obtain Company approval prior to any transfer of the Shares received upon exercise of this Option</w:t>
            </w:r>
            <w:r>
              <w:rPr>
                <w:noProof/>
              </w:rPr>
              <w:t>.</w:t>
            </w:r>
          </w:p>
        </w:tc>
      </w:tr>
    </w:tbl>
    <w:p w14:paraId="59150582" w14:textId="77777777" w:rsidR="00D32D34" w:rsidRDefault="00D32D34" w:rsidP="00D32D34">
      <w:pPr>
        <w:pStyle w:val="O-BodyText5"/>
        <w:keepNext/>
        <w:keepLines/>
      </w:pPr>
      <w:r>
        <w:br w:type="page"/>
      </w:r>
      <w:r>
        <w:lastRenderedPageBreak/>
        <w:t>By your signature and the signature of the Company’s representative or by otherwise accepting or exercising this Option, you and the Company agree that this Option is granted under and governed by the terms and conditions of this Notice and the Plan and Stock Option Agreement (which includes the Country-Specific Addendum, as applicable), both of which are attached to and made a part of this Notice.</w:t>
      </w:r>
    </w:p>
    <w:p w14:paraId="16812FE2" w14:textId="77777777" w:rsidR="00D32D34" w:rsidRDefault="00D32D34" w:rsidP="00D32D34">
      <w:pPr>
        <w:pStyle w:val="O-BodyText5"/>
      </w:pPr>
      <w:r>
        <w:t>In addition, you agree and acknowledge that your rights to any Shares underlying this Option will vest only as you provide services to the Company over time, that the grant of this Option is not as consideration for services you rendered to the Company prior to your date of hire, and that nothing in this Notice or the attached documents confers upon you any right to continue your employment or consulting relationship with the Company for any period of time, nor does it interfere in any way with your right or the Company’s right to terminate that relationship at any time, for any reason, with or without cause, subject to Applicable Laws.  Also, to the extent applicable, the Exercise Price Per Share has been set in good faith compliance with the applicable guidance issued by the IRS under Section 409A of the Code.  However, there is no guarantee that the IRS will agree with the valuation, and by signing below, you agree and acknowledge that the Company, its Board, officers, employees, agents and stockholders shall not be held liable for any applicable costs, taxes, or penalties associated with this Option if, in fact, the IRS or any other person (including, without limitation, a successor corporation or an acquirer in a Change of Control) were to determine that this Option constitutes deferred compensation under Section 409A of the Code.  You should consult with your own tax advisor concerning the tax consequences of such a determination by the IRS.  For purposes of this paragraph, the term “Company” will be interpreted to include any Parent, Subsidiary or Affiliate.</w:t>
      </w:r>
    </w:p>
    <w:p w14:paraId="7516BAE7" w14:textId="77777777" w:rsidR="00D32D34" w:rsidRDefault="00D32D34" w:rsidP="00D32D34">
      <w:pPr>
        <w:pStyle w:val="O-SignCaps"/>
        <w:rPr>
          <w:b/>
        </w:rPr>
      </w:pPr>
      <w:r>
        <w:rPr>
          <w:b/>
        </w:rPr>
        <w:t>the company:</w:t>
      </w:r>
    </w:p>
    <w:p w14:paraId="040D2CE7" w14:textId="77777777" w:rsidR="00D32D34" w:rsidRDefault="00D32D34" w:rsidP="00D32D34">
      <w:pPr>
        <w:pStyle w:val="O-SignCaps"/>
      </w:pPr>
      <w:r>
        <w:rPr>
          <w:bCs/>
          <w:szCs w:val="22"/>
          <w:highlight w:val="yellow"/>
        </w:rPr>
        <w:fldChar w:fldCharType="begin">
          <w:ffData>
            <w:name w:val=""/>
            <w:enabled/>
            <w:calcOnExit w:val="0"/>
            <w:textInput>
              <w:default w:val="[COMPANY NAME]"/>
            </w:textInput>
          </w:ffData>
        </w:fldChar>
      </w:r>
      <w:r>
        <w:rPr>
          <w:bCs/>
          <w:szCs w:val="22"/>
          <w:highlight w:val="yellow"/>
        </w:rPr>
        <w:instrText xml:space="preserve"> FORMTEXT </w:instrText>
      </w:r>
      <w:r>
        <w:rPr>
          <w:bCs/>
          <w:szCs w:val="22"/>
          <w:highlight w:val="yellow"/>
        </w:rPr>
      </w:r>
      <w:r>
        <w:rPr>
          <w:bCs/>
          <w:szCs w:val="22"/>
          <w:highlight w:val="yellow"/>
        </w:rPr>
        <w:fldChar w:fldCharType="separate"/>
      </w:r>
      <w:r>
        <w:rPr>
          <w:bCs/>
          <w:szCs w:val="22"/>
          <w:highlight w:val="yellow"/>
        </w:rPr>
        <w:t>[COMPANY NAME]</w:t>
      </w:r>
      <w:r>
        <w:rPr>
          <w:bCs/>
          <w:szCs w:val="22"/>
          <w:highlight w:val="yellow"/>
        </w:rPr>
        <w:fldChar w:fldCharType="end"/>
      </w:r>
    </w:p>
    <w:p w14:paraId="08804C80" w14:textId="77777777" w:rsidR="00D32D34" w:rsidRDefault="00D32D34">
      <w:pPr>
        <w:pStyle w:val="O-SignSpaceAfter0"/>
        <w:keepNext w:val="0"/>
        <w:tabs>
          <w:tab w:val="left" w:pos="9360"/>
        </w:tabs>
        <w:spacing w:before="240"/>
        <w:rPr>
          <w:u w:val="single"/>
        </w:rPr>
      </w:pPr>
      <w:r>
        <w:t>By:</w:t>
      </w:r>
      <w:r>
        <w:rPr>
          <w:u w:val="single"/>
        </w:rPr>
        <w:tab/>
      </w:r>
    </w:p>
    <w:p w14:paraId="3D036EEA" w14:textId="77777777" w:rsidR="00D32D34" w:rsidRDefault="00D32D34">
      <w:pPr>
        <w:pStyle w:val="O-Signature"/>
        <w:keepNext w:val="0"/>
        <w:tabs>
          <w:tab w:val="left" w:pos="6660"/>
        </w:tabs>
      </w:pPr>
      <w:r>
        <w:tab/>
        <w:t>(Signature)</w:t>
      </w:r>
    </w:p>
    <w:p w14:paraId="47C2EB7D" w14:textId="77777777" w:rsidR="00D32D34" w:rsidRDefault="00D32D34">
      <w:pPr>
        <w:pStyle w:val="O-SignSpaceAfter0"/>
        <w:keepNext w:val="0"/>
        <w:tabs>
          <w:tab w:val="left" w:pos="9360"/>
        </w:tabs>
        <w:rPr>
          <w:u w:val="single"/>
        </w:rPr>
      </w:pPr>
      <w:r>
        <w:t>Name:</w:t>
      </w:r>
      <w:r>
        <w:rPr>
          <w:u w:val="single"/>
        </w:rPr>
        <w:tab/>
      </w:r>
    </w:p>
    <w:p w14:paraId="1BD0E424" w14:textId="77777777" w:rsidR="00D32D34" w:rsidRDefault="00D32D34">
      <w:pPr>
        <w:pStyle w:val="O-Signature"/>
        <w:keepNext w:val="0"/>
        <w:tabs>
          <w:tab w:val="left" w:pos="9360"/>
        </w:tabs>
      </w:pPr>
      <w:r>
        <w:t>Title:</w:t>
      </w:r>
      <w:r>
        <w:rPr>
          <w:u w:val="single"/>
        </w:rPr>
        <w:tab/>
      </w:r>
    </w:p>
    <w:p w14:paraId="37CD08BA" w14:textId="77777777" w:rsidR="00D32D34" w:rsidRDefault="00D32D34">
      <w:pPr>
        <w:pStyle w:val="O-SignCaps"/>
        <w:keepNext w:val="0"/>
        <w:spacing w:before="240"/>
        <w:rPr>
          <w:b/>
        </w:rPr>
      </w:pPr>
      <w:r>
        <w:rPr>
          <w:b/>
        </w:rPr>
        <w:t>OPTIONEE:</w:t>
      </w:r>
    </w:p>
    <w:p w14:paraId="4FD4A4A1" w14:textId="77777777" w:rsidR="00D32D34" w:rsidRDefault="00D32D34">
      <w:pPr>
        <w:pStyle w:val="O-SignCaps"/>
        <w:keepNext w:val="0"/>
        <w:tabs>
          <w:tab w:val="left" w:pos="9360"/>
        </w:tabs>
      </w:pPr>
      <w:r>
        <w:rPr>
          <w:u w:val="single"/>
        </w:rPr>
        <w:tab/>
      </w:r>
      <w:r>
        <w:br/>
        <w:t xml:space="preserve">(Print Name) </w:t>
      </w:r>
    </w:p>
    <w:p w14:paraId="2BBCA542" w14:textId="77777777" w:rsidR="00D32D34" w:rsidRDefault="00D32D34">
      <w:pPr>
        <w:pStyle w:val="O-SignSpaceAfter0"/>
        <w:keepNext w:val="0"/>
        <w:tabs>
          <w:tab w:val="left" w:pos="9360"/>
        </w:tabs>
      </w:pPr>
      <w:r>
        <w:rPr>
          <w:u w:val="single"/>
        </w:rPr>
        <w:tab/>
      </w:r>
    </w:p>
    <w:p w14:paraId="7F1C969C" w14:textId="77777777" w:rsidR="00D32D34" w:rsidRDefault="00D32D34">
      <w:pPr>
        <w:pStyle w:val="O-Signature"/>
        <w:keepNext w:val="0"/>
        <w:tabs>
          <w:tab w:val="left" w:pos="6660"/>
        </w:tabs>
      </w:pPr>
      <w:r>
        <w:t>(Signature)</w:t>
      </w:r>
    </w:p>
    <w:p w14:paraId="06CAE360" w14:textId="77777777" w:rsidR="00D32D34" w:rsidRDefault="00D32D34" w:rsidP="001F25CC">
      <w:pPr>
        <w:pStyle w:val="O-Signature"/>
        <w:keepNext w:val="0"/>
        <w:tabs>
          <w:tab w:val="left" w:pos="7200"/>
        </w:tabs>
      </w:pPr>
      <w:r>
        <w:t>Address:</w:t>
      </w:r>
      <w:r>
        <w:br/>
      </w:r>
      <w:r>
        <w:rPr>
          <w:u w:val="single"/>
        </w:rPr>
        <w:tab/>
      </w:r>
      <w:r>
        <w:rPr>
          <w:u w:val="single"/>
        </w:rPr>
        <w:tab/>
      </w:r>
      <w:r>
        <w:rPr>
          <w:u w:val="single"/>
        </w:rPr>
        <w:tab/>
      </w:r>
      <w:r>
        <w:rPr>
          <w:u w:val="single"/>
        </w:rPr>
        <w:tab/>
      </w:r>
      <w:r>
        <w:rPr>
          <w:u w:val="single"/>
        </w:rPr>
        <w:br/>
      </w:r>
      <w:r>
        <w:rPr>
          <w:u w:val="single"/>
        </w:rPr>
        <w:tab/>
      </w:r>
      <w:r>
        <w:rPr>
          <w:u w:val="single"/>
        </w:rPr>
        <w:tab/>
      </w:r>
      <w:r>
        <w:rPr>
          <w:u w:val="single"/>
        </w:rPr>
        <w:tab/>
      </w:r>
      <w:r>
        <w:rPr>
          <w:u w:val="single"/>
        </w:rPr>
        <w:tab/>
      </w:r>
      <w:r>
        <w:rPr>
          <w:u w:val="single"/>
        </w:rPr>
        <w:br/>
      </w:r>
      <w:r>
        <w:rPr>
          <w:u w:val="single"/>
        </w:rPr>
        <w:tab/>
      </w:r>
      <w:r>
        <w:rPr>
          <w:u w:val="single"/>
        </w:rPr>
        <w:tab/>
      </w:r>
      <w:r>
        <w:rPr>
          <w:u w:val="single"/>
        </w:rPr>
        <w:tab/>
      </w:r>
      <w:r>
        <w:rPr>
          <w:u w:val="single"/>
        </w:rPr>
        <w:tab/>
      </w:r>
    </w:p>
    <w:p w14:paraId="3081815D" w14:textId="77777777" w:rsidR="00D32D34" w:rsidRPr="008F33A2" w:rsidRDefault="00D32D34" w:rsidP="00D32D34">
      <w:pPr>
        <w:pStyle w:val="O-TITLECENTEREDB"/>
        <w:spacing w:after="0"/>
      </w:pPr>
    </w:p>
    <w:sectPr w:rsidR="00D32D34" w:rsidRPr="008F33A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1B9CA" w14:textId="77777777" w:rsidR="00621EAF" w:rsidRDefault="00621EAF">
      <w:r>
        <w:separator/>
      </w:r>
    </w:p>
  </w:endnote>
  <w:endnote w:type="continuationSeparator" w:id="0">
    <w:p w14:paraId="78EC0CDD" w14:textId="77777777" w:rsidR="00621EAF" w:rsidRDefault="00621EAF">
      <w:r>
        <w:continuationSeparator/>
      </w:r>
    </w:p>
  </w:endnote>
  <w:endnote w:type="continuationNotice" w:id="1">
    <w:p w14:paraId="7D3562C6" w14:textId="77777777" w:rsidR="00621EAF" w:rsidRDefault="00621E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New Roman Bold">
    <w:altName w:val="Times"/>
    <w:panose1 w:val="02020803070505020304"/>
    <w:charset w:val="00"/>
    <w:family w:val="roman"/>
    <w:notTrueType/>
    <w:pitch w:val="default"/>
    <w:sig w:usb0="01053AFF" w:usb1="0000008D" w:usb2="00000000" w:usb3="00000000" w:csb0="006609FF" w:csb1="00BD5CC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D0DE9" w14:textId="77777777" w:rsidR="00D32D34" w:rsidRDefault="00D32D34">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B1DC0" w14:textId="2D2EFFAF" w:rsidR="00D32D34" w:rsidRDefault="00D32D34">
    <w:pPr>
      <w:pStyle w:val="Footer"/>
    </w:pPr>
    <w:r>
      <w:tab/>
      <w:t>-</w:t>
    </w:r>
    <w:r>
      <w:fldChar w:fldCharType="begin"/>
    </w:r>
    <w:r>
      <w:instrText xml:space="preserve"> PAGE \* MERGEFORMAT \* MERGEFORMAT </w:instrText>
    </w:r>
    <w:r>
      <w:fldChar w:fldCharType="separate"/>
    </w:r>
    <w:r w:rsidR="009D112B">
      <w:rPr>
        <w:noProof/>
      </w:rPr>
      <w:t>2</w:t>
    </w:r>
    <w:r>
      <w:fldChar w:fldCharType="end"/>
    </w:r>
    <w:r>
      <w:t>-</w:t>
    </w:r>
    <w:r>
      <w:tab/>
    </w:r>
  </w:p>
  <w:p w14:paraId="6221078B" w14:textId="1F55E863" w:rsidR="00D32D34" w:rsidRDefault="009D112B">
    <w:pPr>
      <w:pStyle w:val="Footer"/>
    </w:pPr>
    <w:del w:id="30" w:author="Kyle Mitchell" w:date="2016-04-20T17:35:00Z">
      <w:r>
        <w:rPr>
          <w:noProof/>
        </w:rPr>
        <mc:AlternateContent>
          <mc:Choice Requires="wps">
            <w:drawing>
              <wp:anchor distT="0" distB="0" distL="114300" distR="114300" simplePos="0" relativeHeight="251660288" behindDoc="0" locked="0" layoutInCell="1" allowOverlap="1" wp14:anchorId="6E3B61CD" wp14:editId="63D28C1C">
                <wp:simplePos x="0" y="0"/>
                <wp:positionH relativeFrom="margin">
                  <wp:posOffset>0</wp:posOffset>
                </wp:positionH>
                <wp:positionV relativeFrom="paragraph">
                  <wp:posOffset>0</wp:posOffset>
                </wp:positionV>
                <wp:extent cx="2560320" cy="127000"/>
                <wp:effectExtent l="0" t="0" r="1905" b="3175"/>
                <wp:wrapNone/>
                <wp:docPr id="4" name="zzmpTrailer_1078_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3F8AB" w14:textId="77777777" w:rsidR="00A66F8A" w:rsidRDefault="00A66F8A">
                            <w:pPr>
                              <w:pStyle w:val="MacPacTrailer"/>
                              <w:rPr>
                                <w:del w:id="31" w:author="Kyle Mitchell" w:date="2016-04-20T17:35:00Z"/>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E3B61CD" id="_x0000_t202" coordsize="21600,21600" o:spt="202" path="m,l,21600r21600,l21600,xe">
                <v:stroke joinstyle="miter"/>
                <v:path gradientshapeok="t" o:connecttype="rect"/>
              </v:shapetype>
              <v:shape id="zzmpTrailer_1078_3" o:spid="_x0000_s1026" type="#_x0000_t202" style="position:absolute;margin-left:0;margin-top:0;width:201.6pt;height:1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" filled="f" stroked="f">
                <v:textbox style="mso-fit-shape-to-text:t" inset="0,0,0,0">
                  <w:txbxContent>
                    <w:p w14:paraId="7723F8AB" w14:textId="77777777" w:rsidR="00A66F8A" w:rsidRDefault="00A66F8A">
                      <w:pPr>
                        <w:pStyle w:val="MacPacTrailer"/>
                        <w:rPr>
                          <w:del w:id="32" w:author="Kyle Mitchell" w:date="2016-04-20T17:35:00Z"/>
                        </w:rPr>
                      </w:pPr>
                    </w:p>
                  </w:txbxContent>
                </v:textbox>
                <w10:wrap anchorx="margin"/>
              </v:shape>
            </w:pict>
          </mc:Fallback>
        </mc:AlternateContent>
      </w:r>
    </w:del>
    <w:ins w:id="33" w:author="Kyle Mitchell" w:date="2016-04-20T17:35:00Z">
      <w:r>
        <w:rPr>
          <w:noProof/>
        </w:rPr>
        <mc:AlternateContent>
          <mc:Choice Requires="wps">
            <w:drawing>
              <wp:anchor distT="0" distB="0" distL="114300" distR="114300" simplePos="0" relativeHeight="251657216" behindDoc="0" locked="0" layoutInCell="1" allowOverlap="1" wp14:editId="08036480">
                <wp:simplePos x="0" y="0"/>
                <wp:positionH relativeFrom="margin">
                  <wp:posOffset>0</wp:posOffset>
                </wp:positionH>
                <wp:positionV relativeFrom="paragraph">
                  <wp:posOffset>0</wp:posOffset>
                </wp:positionV>
                <wp:extent cx="2560320" cy="254000"/>
                <wp:effectExtent l="0" t="0" r="1905" b="3175"/>
                <wp:wrapNone/>
                <wp:docPr id="3" name="zzmpTrailer_1078_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C9C0E" w14:textId="77777777" w:rsidR="00D32D34" w:rsidRDefault="00D32D34">
                            <w:pPr>
                              <w:pStyle w:val="MacPacTrailer"/>
                              <w:rPr>
                                <w:ins w:id="34" w:author="Kyle Mitchell" w:date="2016-04-20T17:35:00Z"/>
                              </w:rPr>
                            </w:pPr>
                            <w:ins w:id="35" w:author="Kyle Mitchell" w:date="2016-04-20T17:35:00Z">
                              <w:r>
                                <w:t>OHSUSA:764389312.1</w:t>
                              </w:r>
                            </w:ins>
                          </w:p>
                          <w:p w14:paraId="5D0BCC08" w14:textId="77777777" w:rsidR="00D32D34" w:rsidRDefault="00D32D34">
                            <w:pPr>
                              <w:pStyle w:val="MacPacTrailer"/>
                              <w:rPr>
                                <w:ins w:id="36" w:author="Kyle Mitchell" w:date="2016-04-20T17:35:00Z"/>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zzmpTrailer_1078_17" o:spid="_x0000_s1027" type="#_x0000_t202" style="position:absolute;margin-left:0;margin-top:0;width:201.6pt;height:20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" filled="f" stroked="f">
                <v:textbox style="mso-fit-shape-to-text:t" inset="0,0,0,0">
                  <w:txbxContent>
                    <w:p w14:paraId="734C9C0E" w14:textId="77777777" w:rsidR="00D32D34" w:rsidRDefault="00D32D34">
                      <w:pPr>
                        <w:pStyle w:val="MacPacTrailer"/>
                        <w:rPr>
                          <w:ins w:id="37" w:author="Kyle Mitchell" w:date="2016-04-20T17:35:00Z"/>
                        </w:rPr>
                      </w:pPr>
                      <w:ins w:id="38" w:author="Kyle Mitchell" w:date="2016-04-20T17:35:00Z">
                        <w:r>
                          <w:t>OHSUSA:764389312.1</w:t>
                        </w:r>
                      </w:ins>
                    </w:p>
                    <w:p w14:paraId="5D0BCC08" w14:textId="77777777" w:rsidR="00D32D34" w:rsidRDefault="00D32D34">
                      <w:pPr>
                        <w:pStyle w:val="MacPacTrailer"/>
                        <w:rPr>
                          <w:ins w:id="39" w:author="Kyle Mitchell" w:date="2016-04-20T17:35:00Z"/>
                        </w:rPr>
                      </w:pPr>
                    </w:p>
                  </w:txbxContent>
                </v:textbox>
                <w10:wrap anchorx="margin"/>
              </v:shape>
            </w:pict>
          </mc:Fallback>
        </mc:AlternateConten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83140" w14:textId="5F41CCD5" w:rsidR="00D32D34" w:rsidRPr="00CC7382" w:rsidRDefault="009D112B" w:rsidP="00D32D34">
    <w:pPr>
      <w:pStyle w:val="Footer"/>
    </w:pPr>
    <w:del w:id="40" w:author="Kyle Mitchell" w:date="2016-04-20T17:35:00Z">
      <w:r>
        <w:rPr>
          <w:noProof/>
        </w:rPr>
        <mc:AlternateContent>
          <mc:Choice Requires="wps">
            <w:drawing>
              <wp:anchor distT="0" distB="0" distL="114300" distR="114300" simplePos="0" relativeHeight="251662336" behindDoc="0" locked="0" layoutInCell="1" allowOverlap="1" wp14:anchorId="4D9D01DA" wp14:editId="0E8D56A6">
                <wp:simplePos x="0" y="0"/>
                <wp:positionH relativeFrom="margin">
                  <wp:posOffset>0</wp:posOffset>
                </wp:positionH>
                <wp:positionV relativeFrom="paragraph">
                  <wp:posOffset>0</wp:posOffset>
                </wp:positionV>
                <wp:extent cx="2560320" cy="127000"/>
                <wp:effectExtent l="0" t="0" r="1905" b="3175"/>
                <wp:wrapNone/>
                <wp:docPr id="2" name="zzmpTrailer_1078_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CDCCB" w14:textId="77777777" w:rsidR="00A66F8A" w:rsidRDefault="00A66F8A">
                            <w:pPr>
                              <w:pStyle w:val="MacPacTrailer"/>
                              <w:rPr>
                                <w:del w:id="41" w:author="Kyle Mitchell" w:date="2016-04-20T17:35:00Z"/>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D9D01DA" id="_x0000_t202" coordsize="21600,21600" o:spt="202" path="m,l,21600r21600,l21600,xe">
                <v:stroke joinstyle="miter"/>
                <v:path gradientshapeok="t" o:connecttype="rect"/>
              </v:shapetype>
              <v:shape id="zzmpTrailer_1078_4" o:spid="_x0000_s1028" type="#_x0000_t202" style="position:absolute;margin-left:0;margin-top:0;width:201.6pt;height:10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" filled="f" stroked="f">
                <v:textbox style="mso-fit-shape-to-text:t" inset="0,0,0,0">
                  <w:txbxContent>
                    <w:p w14:paraId="1B5CDCCB" w14:textId="77777777" w:rsidR="00A66F8A" w:rsidRDefault="00A66F8A">
                      <w:pPr>
                        <w:pStyle w:val="MacPacTrailer"/>
                        <w:rPr>
                          <w:del w:id="42" w:author="Kyle Mitchell" w:date="2016-04-20T17:35:00Z"/>
                        </w:rPr>
                      </w:pPr>
                    </w:p>
                  </w:txbxContent>
                </v:textbox>
                <w10:wrap anchorx="margin"/>
              </v:shape>
            </w:pict>
          </mc:Fallback>
        </mc:AlternateContent>
      </w:r>
    </w:del>
    <w:ins w:id="43" w:author="Kyle Mitchell" w:date="2016-04-20T17:35:00Z">
      <w:r>
        <w:rPr>
          <w:noProof/>
        </w:rPr>
        <mc:AlternateContent>
          <mc:Choice Requires="wps">
            <w:drawing>
              <wp:anchor distT="0" distB="0" distL="114300" distR="114300" simplePos="0" relativeHeight="251658240" behindDoc="0" locked="0" layoutInCell="1" allowOverlap="1" wp14:editId="6857A689">
                <wp:simplePos x="0" y="0"/>
                <wp:positionH relativeFrom="margin">
                  <wp:posOffset>0</wp:posOffset>
                </wp:positionH>
                <wp:positionV relativeFrom="paragraph">
                  <wp:posOffset>0</wp:posOffset>
                </wp:positionV>
                <wp:extent cx="2560320" cy="254000"/>
                <wp:effectExtent l="0" t="0" r="1905" b="3175"/>
                <wp:wrapNone/>
                <wp:docPr id="1" name="zzmpTrailer_1078_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43001" w14:textId="77777777" w:rsidR="00D32D34" w:rsidRDefault="00D32D34">
                            <w:pPr>
                              <w:pStyle w:val="MacPacTrailer"/>
                              <w:rPr>
                                <w:ins w:id="44" w:author="Kyle Mitchell" w:date="2016-04-20T17:35:00Z"/>
                              </w:rPr>
                            </w:pPr>
                            <w:ins w:id="45" w:author="Kyle Mitchell" w:date="2016-04-20T17:35:00Z">
                              <w:r>
                                <w:t>OHSUSA:764389312.1</w:t>
                              </w:r>
                            </w:ins>
                          </w:p>
                          <w:p w14:paraId="04A28230" w14:textId="77777777" w:rsidR="00D32D34" w:rsidRDefault="00D32D34">
                            <w:pPr>
                              <w:pStyle w:val="MacPacTrailer"/>
                              <w:rPr>
                                <w:ins w:id="46" w:author="Kyle Mitchell" w:date="2016-04-20T17:35:00Z"/>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zzmpTrailer_1078_18" o:spid="_x0000_s1029" type="#_x0000_t202" style="position:absolute;margin-left:0;margin-top:0;width:201.6pt;height:20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" filled="f" stroked="f">
                <v:textbox style="mso-fit-shape-to-text:t" inset="0,0,0,0">
                  <w:txbxContent>
                    <w:p w14:paraId="7DB43001" w14:textId="77777777" w:rsidR="00D32D34" w:rsidRDefault="00D32D34">
                      <w:pPr>
                        <w:pStyle w:val="MacPacTrailer"/>
                        <w:rPr>
                          <w:ins w:id="47" w:author="Kyle Mitchell" w:date="2016-04-20T17:35:00Z"/>
                        </w:rPr>
                      </w:pPr>
                      <w:ins w:id="48" w:author="Kyle Mitchell" w:date="2016-04-20T17:35:00Z">
                        <w:r>
                          <w:t>OHSUSA:764389312.1</w:t>
                        </w:r>
                      </w:ins>
                    </w:p>
                    <w:p w14:paraId="04A28230" w14:textId="77777777" w:rsidR="00D32D34" w:rsidRDefault="00D32D34">
                      <w:pPr>
                        <w:pStyle w:val="MacPacTrailer"/>
                        <w:rPr>
                          <w:ins w:id="49" w:author="Kyle Mitchell" w:date="2016-04-20T17:35:00Z"/>
                        </w:rPr>
                      </w:pPr>
                    </w:p>
                  </w:txbxContent>
                </v:textbox>
                <w10:wrap anchorx="margin"/>
              </v:shape>
            </w:pict>
          </mc:Fallback>
        </mc:AlternateConten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E6484" w14:textId="77777777" w:rsidR="00621EAF" w:rsidRDefault="00621EAF">
      <w:r>
        <w:separator/>
      </w:r>
    </w:p>
  </w:footnote>
  <w:footnote w:type="continuationSeparator" w:id="0">
    <w:p w14:paraId="5D073B5F" w14:textId="77777777" w:rsidR="00621EAF" w:rsidRDefault="00621EAF">
      <w:r>
        <w:continuationSeparator/>
      </w:r>
    </w:p>
  </w:footnote>
  <w:footnote w:type="continuationNotice" w:id="1">
    <w:p w14:paraId="5EBF6762" w14:textId="77777777" w:rsidR="00621EAF" w:rsidRDefault="00621E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8957B" w14:textId="77777777" w:rsidR="009D112B" w:rsidRDefault="009D11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72F56" w14:textId="77777777" w:rsidR="00D32D34" w:rsidRDefault="00D32D34">
    <w:pPr>
      <w:pStyle w:val="DeliveryPhras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17CA7" w14:textId="77777777" w:rsidR="00D32D34" w:rsidRDefault="00D32D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8E2B03E"/>
    <w:lvl w:ilvl="0">
      <w:start w:val="1"/>
      <w:numFmt w:val="decimal"/>
      <w:pStyle w:val="O-TITLECENTEREDU"/>
      <w:lvlText w:val="%1."/>
      <w:lvlJc w:val="left"/>
      <w:rPr>
        <w:rFonts w:cs="Times New Roman"/>
      </w:rPr>
    </w:lvl>
  </w:abstractNum>
  <w:abstractNum w:abstractNumId="1" w15:restartNumberingAfterBreak="0">
    <w:nsid w:val="25C23556"/>
    <w:multiLevelType w:val="multilevel"/>
    <w:tmpl w:val="993044AC"/>
    <w:lvl w:ilvl="0">
      <w:start w:val="1"/>
      <w:numFmt w:val="lowerLetter"/>
      <w:lvlText w:val="(%1) ___"/>
      <w:lvlJc w:val="left"/>
      <w:pPr>
        <w:tabs>
          <w:tab w:val="num" w:pos="1440"/>
        </w:tabs>
        <w:ind w:left="1440" w:hanging="720"/>
      </w:pPr>
      <w:rPr>
        <w:rFonts w:ascii="Times New Roman" w:hAnsi="Times New Roman" w:cs="Times New Roman" w:hint="default"/>
        <w:b w:val="0"/>
        <w:i w:val="0"/>
        <w:sz w:val="24"/>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 w15:restartNumberingAfterBreak="0">
    <w:nsid w:val="34F60415"/>
    <w:multiLevelType w:val="multilevel"/>
    <w:tmpl w:val="2174E2F4"/>
    <w:lvl w:ilvl="0">
      <w:start w:val="1"/>
      <w:numFmt w:val="decimal"/>
      <w:lvlText w:val="%1."/>
      <w:lvlJc w:val="left"/>
      <w:pPr>
        <w:tabs>
          <w:tab w:val="num" w:pos="1440"/>
        </w:tabs>
        <w:ind w:firstLine="72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160"/>
        </w:tabs>
        <w:ind w:firstLine="144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firstLine="216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600"/>
        </w:tabs>
        <w:ind w:firstLine="288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4320"/>
        </w:tabs>
        <w:ind w:firstLine="360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5040"/>
        </w:tabs>
        <w:ind w:firstLine="432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760"/>
        </w:tabs>
        <w:ind w:firstLine="504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480"/>
        </w:tabs>
        <w:ind w:firstLine="576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firstLine="648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409F63F8"/>
    <w:multiLevelType w:val="multilevel"/>
    <w:tmpl w:val="CA746D62"/>
    <w:lvl w:ilvl="0">
      <w:start w:val="1"/>
      <w:numFmt w:val="decimal"/>
      <w:pStyle w:val="NumContinue"/>
      <w:isLgl/>
      <w:lvlText w:val="%1."/>
      <w:lvlJc w:val="left"/>
      <w:pPr>
        <w:tabs>
          <w:tab w:val="num" w:pos="1440"/>
        </w:tabs>
        <w:ind w:firstLine="720"/>
      </w:pPr>
      <w:rPr>
        <w:rFonts w:ascii="Times New Roman" w:hAnsi="Times New Roman" w:cs="Times New Roman"/>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andardL1"/>
      <w:lvlText w:val="(%2)"/>
      <w:lvlJc w:val="left"/>
      <w:pPr>
        <w:tabs>
          <w:tab w:val="num" w:pos="2160"/>
        </w:tabs>
        <w:ind w:firstLine="144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StandardL2"/>
      <w:lvlText w:val="(%3)"/>
      <w:lvlJc w:val="left"/>
      <w:pPr>
        <w:tabs>
          <w:tab w:val="num" w:pos="2880"/>
        </w:tabs>
        <w:ind w:firstLine="21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tandardL3"/>
      <w:lvlText w:val="(%4)"/>
      <w:lvlJc w:val="left"/>
      <w:pPr>
        <w:tabs>
          <w:tab w:val="num" w:pos="2880"/>
        </w:tabs>
        <w:ind w:firstLine="21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StandardL4"/>
      <w:lvlText w:val="%5."/>
      <w:lvlJc w:val="left"/>
      <w:pPr>
        <w:tabs>
          <w:tab w:val="num" w:pos="3600"/>
        </w:tabs>
        <w:ind w:firstLine="288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StandardL5"/>
      <w:lvlText w:val="%6."/>
      <w:lvlJc w:val="left"/>
      <w:pPr>
        <w:tabs>
          <w:tab w:val="num" w:pos="4320"/>
        </w:tabs>
        <w:ind w:firstLine="360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StandardL6"/>
      <w:lvlText w:val="%7)"/>
      <w:lvlJc w:val="left"/>
      <w:pPr>
        <w:tabs>
          <w:tab w:val="num" w:pos="5040"/>
        </w:tabs>
        <w:ind w:firstLine="43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StandardL7"/>
      <w:lvlText w:val="%8)"/>
      <w:lvlJc w:val="left"/>
      <w:pPr>
        <w:tabs>
          <w:tab w:val="num" w:pos="5760"/>
        </w:tabs>
        <w:ind w:firstLine="504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StandardL8"/>
      <w:lvlText w:val="%9)"/>
      <w:lvlJc w:val="left"/>
      <w:pPr>
        <w:tabs>
          <w:tab w:val="num" w:pos="6480"/>
        </w:tabs>
        <w:ind w:firstLine="57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yle Mitchell">
    <w15:presenceInfo w15:providerId="Windows Live" w15:userId="2dacabc62c1021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6B5"/>
    <w:rsid w:val="001F25CC"/>
    <w:rsid w:val="00621EAF"/>
    <w:rsid w:val="00630F18"/>
    <w:rsid w:val="009D112B"/>
    <w:rsid w:val="00A127B2"/>
    <w:rsid w:val="00A66F8A"/>
    <w:rsid w:val="00CA2B13"/>
    <w:rsid w:val="00D0377A"/>
    <w:rsid w:val="00D32D34"/>
    <w:rsid w:val="00D83D1E"/>
    <w:rsid w:val="00DA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35AEDCB5-5C30-4D39-9BFA-65348ACB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locked/>
    <w:pPr>
      <w:keepNext/>
      <w:spacing w:after="240"/>
      <w:jc w:val="center"/>
      <w:outlineLvl w:val="0"/>
    </w:pPr>
    <w:rPr>
      <w:rFonts w:ascii="Times New Roman Bold" w:hAnsi="Times New Roman Bold" w:cs="Arial"/>
      <w:b/>
      <w:bCs/>
      <w:kern w:val="32"/>
      <w:szCs w:val="32"/>
    </w:rPr>
  </w:style>
  <w:style w:type="paragraph" w:styleId="Heading2">
    <w:name w:val="heading 2"/>
    <w:basedOn w:val="Normal"/>
    <w:next w:val="Normal"/>
    <w:link w:val="Heading2Char"/>
    <w:uiPriority w:val="99"/>
    <w:qFormat/>
    <w:pPr>
      <w:keepNext/>
      <w:spacing w:after="240"/>
      <w:outlineLvl w:val="1"/>
    </w:pPr>
    <w:rPr>
      <w:rFonts w:cs="Arial"/>
      <w:b/>
      <w:bCs/>
      <w:szCs w:val="28"/>
    </w:rPr>
  </w:style>
  <w:style w:type="paragraph" w:styleId="Heading3">
    <w:name w:val="heading 3"/>
    <w:basedOn w:val="Normal"/>
    <w:next w:val="Normal"/>
    <w:link w:val="Heading3Char"/>
    <w:uiPriority w:val="99"/>
    <w:qFormat/>
    <w:pPr>
      <w:keepNext/>
      <w:spacing w:after="240"/>
      <w:outlineLvl w:val="2"/>
    </w:pPr>
    <w:rPr>
      <w:rFonts w:cs="Arial"/>
      <w:bCs/>
      <w:szCs w:val="26"/>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Cs w:val="20"/>
    </w:rPr>
  </w:style>
  <w:style w:type="character" w:customStyle="1" w:styleId="HeaderChar">
    <w:name w:val="Header Char"/>
    <w:link w:val="Header"/>
    <w:uiPriority w:val="99"/>
    <w:semiHidden/>
    <w:locked/>
    <w:rPr>
      <w:rFonts w:cs="Times New Roman"/>
      <w:sz w:val="24"/>
      <w:szCs w:val="24"/>
      <w:lang w:val="x-none" w:eastAsia="en-US"/>
    </w:rPr>
  </w:style>
  <w:style w:type="paragraph" w:styleId="Footer">
    <w:name w:val="footer"/>
    <w:basedOn w:val="Normal"/>
    <w:link w:val="FooterChar"/>
    <w:uiPriority w:val="99"/>
    <w:pPr>
      <w:tabs>
        <w:tab w:val="center" w:pos="4680"/>
        <w:tab w:val="right" w:pos="9360"/>
      </w:tabs>
    </w:pPr>
    <w:rPr>
      <w:szCs w:val="20"/>
    </w:rPr>
  </w:style>
  <w:style w:type="character" w:customStyle="1" w:styleId="FooterChar">
    <w:name w:val="Footer Char"/>
    <w:link w:val="Footer"/>
    <w:uiPriority w:val="99"/>
    <w:locked/>
    <w:rPr>
      <w:rFonts w:cs="Times New Roman"/>
      <w:sz w:val="24"/>
      <w:szCs w:val="24"/>
      <w:lang w:val="x-none" w:eastAsia="en-US"/>
    </w:rPr>
  </w:style>
  <w:style w:type="paragraph" w:styleId="BodyText">
    <w:name w:val="Body Text"/>
    <w:basedOn w:val="Normal"/>
    <w:link w:val="BodyTextChar"/>
    <w:uiPriority w:val="99"/>
    <w:pPr>
      <w:spacing w:after="240" w:line="480" w:lineRule="auto"/>
      <w:ind w:firstLine="1440"/>
    </w:pPr>
    <w:rPr>
      <w:szCs w:val="20"/>
    </w:rPr>
  </w:style>
  <w:style w:type="character" w:customStyle="1" w:styleId="BodyTextChar">
    <w:name w:val="Body Text Char"/>
    <w:link w:val="BodyText"/>
    <w:uiPriority w:val="99"/>
    <w:locked/>
    <w:rPr>
      <w:rFonts w:cs="Times New Roman"/>
      <w:sz w:val="24"/>
      <w:szCs w:val="24"/>
      <w:lang w:val="x-none" w:eastAsia="en-US"/>
    </w:rPr>
  </w:style>
  <w:style w:type="paragraph" w:customStyle="1" w:styleId="DeliveryPhrase">
    <w:name w:val="Delivery Phrase"/>
    <w:basedOn w:val="Normal"/>
    <w:next w:val="Normal"/>
    <w:uiPriority w:val="99"/>
    <w:pPr>
      <w:spacing w:after="240"/>
    </w:pPr>
    <w:rPr>
      <w:b/>
      <w:caps/>
      <w:szCs w:val="20"/>
    </w:rPr>
  </w:style>
  <w:style w:type="paragraph" w:customStyle="1" w:styleId="DocumentTitle">
    <w:name w:val="Document Title"/>
    <w:basedOn w:val="Normal"/>
    <w:next w:val="BodyText"/>
    <w:uiPriority w:val="99"/>
    <w:pPr>
      <w:spacing w:after="480"/>
      <w:jc w:val="center"/>
    </w:pPr>
    <w:rPr>
      <w:b/>
      <w:caps/>
    </w:rPr>
  </w:style>
  <w:style w:type="paragraph" w:customStyle="1" w:styleId="MacPacTrailer">
    <w:name w:val="MacPac Trailer"/>
    <w:rsid w:val="00CC7382"/>
    <w:pPr>
      <w:widowControl w:val="0"/>
      <w:spacing w:line="200" w:lineRule="exact"/>
    </w:pPr>
    <w:rPr>
      <w:sz w:val="16"/>
      <w:szCs w:val="22"/>
    </w:rPr>
  </w:style>
  <w:style w:type="character" w:customStyle="1" w:styleId="Heading1Char">
    <w:name w:val="Heading 1 Char"/>
    <w:link w:val="Heading1"/>
    <w:uiPriority w:val="99"/>
    <w:locked/>
    <w:rPr>
      <w:rFonts w:ascii="Times New Roman Bold" w:hAnsi="Times New Roman Bold" w:cs="Arial"/>
      <w:b/>
      <w:bCs/>
      <w:kern w:val="32"/>
      <w:sz w:val="32"/>
      <w:szCs w:val="32"/>
      <w:lang w:val="x-none" w:eastAsia="en-US"/>
    </w:rPr>
  </w:style>
  <w:style w:type="paragraph" w:customStyle="1" w:styleId="BusinessSignature">
    <w:name w:val="Business Signature"/>
    <w:basedOn w:val="Normal"/>
    <w:uiPriority w:val="99"/>
    <w:pPr>
      <w:tabs>
        <w:tab w:val="left" w:pos="403"/>
        <w:tab w:val="right" w:pos="4320"/>
      </w:tabs>
    </w:pPr>
    <w:rPr>
      <w:szCs w:val="20"/>
    </w:rPr>
  </w:style>
  <w:style w:type="paragraph" w:customStyle="1" w:styleId="O-BodyTextDS">
    <w:name w:val="O-Body Text (DS)"/>
    <w:aliases w:val="28"/>
    <w:basedOn w:val="Normal"/>
    <w:next w:val="BodyText"/>
    <w:uiPriority w:val="99"/>
    <w:pPr>
      <w:spacing w:line="480" w:lineRule="auto"/>
    </w:pPr>
    <w:rPr>
      <w:szCs w:val="20"/>
    </w:rPr>
  </w:style>
  <w:style w:type="character" w:styleId="PageNumber">
    <w:name w:val="page number"/>
    <w:uiPriority w:val="99"/>
    <w:rPr>
      <w:rFonts w:cs="Times New Roman"/>
    </w:rPr>
  </w:style>
  <w:style w:type="paragraph" w:customStyle="1" w:styleId="O-BodyText5">
    <w:name w:val="O-Body Text .5&quot;"/>
    <w:aliases w:val="S2"/>
    <w:basedOn w:val="Normal"/>
    <w:uiPriority w:val="99"/>
    <w:pPr>
      <w:spacing w:after="240"/>
      <w:ind w:firstLine="720"/>
    </w:pPr>
    <w:rPr>
      <w:szCs w:val="20"/>
    </w:rPr>
  </w:style>
  <w:style w:type="paragraph" w:customStyle="1" w:styleId="O-BodyText1">
    <w:name w:val="O-Body Text 1&quot;"/>
    <w:aliases w:val="S3"/>
    <w:basedOn w:val="Normal"/>
    <w:next w:val="O-BodyText5"/>
    <w:uiPriority w:val="99"/>
    <w:pPr>
      <w:spacing w:after="240"/>
      <w:ind w:firstLine="1440"/>
    </w:pPr>
    <w:rPr>
      <w:szCs w:val="20"/>
    </w:rPr>
  </w:style>
  <w:style w:type="paragraph" w:customStyle="1" w:styleId="O-BodyText">
    <w:name w:val="O-Body Text"/>
    <w:aliases w:val="S1"/>
    <w:basedOn w:val="Normal"/>
    <w:next w:val="O-BodyText1"/>
    <w:uiPriority w:val="99"/>
    <w:pPr>
      <w:spacing w:after="240"/>
    </w:pPr>
    <w:rPr>
      <w:szCs w:val="20"/>
    </w:rPr>
  </w:style>
  <w:style w:type="paragraph" w:customStyle="1" w:styleId="O-Bullet">
    <w:name w:val="O-Bullet"/>
    <w:aliases w:val="S4"/>
    <w:basedOn w:val="Normal"/>
    <w:next w:val="O-BodyText"/>
    <w:uiPriority w:val="99"/>
    <w:pPr>
      <w:numPr>
        <w:numId w:val="2"/>
      </w:numPr>
      <w:spacing w:after="240"/>
      <w:ind w:left="360" w:hanging="360"/>
    </w:pPr>
    <w:rPr>
      <w:szCs w:val="20"/>
    </w:rPr>
  </w:style>
  <w:style w:type="paragraph" w:customStyle="1" w:styleId="O-Indent5">
    <w:name w:val="O-Indent .5&quot;"/>
    <w:aliases w:val="S5"/>
    <w:basedOn w:val="Normal"/>
    <w:next w:val="O-Bullet"/>
    <w:uiPriority w:val="99"/>
    <w:pPr>
      <w:spacing w:after="240"/>
      <w:ind w:left="720"/>
    </w:pPr>
    <w:rPr>
      <w:szCs w:val="20"/>
    </w:rPr>
  </w:style>
  <w:style w:type="paragraph" w:customStyle="1" w:styleId="O-Indent1">
    <w:name w:val="O-Indent 1&quot;"/>
    <w:aliases w:val="S6"/>
    <w:basedOn w:val="Normal"/>
    <w:next w:val="O-Indent5"/>
    <w:uiPriority w:val="99"/>
    <w:pPr>
      <w:spacing w:after="240"/>
      <w:ind w:left="1440"/>
    </w:pPr>
    <w:rPr>
      <w:szCs w:val="20"/>
    </w:rPr>
  </w:style>
  <w:style w:type="paragraph" w:customStyle="1" w:styleId="O-IndentedQuote">
    <w:name w:val="O-Indented Quote"/>
    <w:aliases w:val="S7"/>
    <w:basedOn w:val="Normal"/>
    <w:next w:val="O-Indent1"/>
    <w:uiPriority w:val="99"/>
    <w:pPr>
      <w:spacing w:after="240"/>
      <w:ind w:left="1440" w:right="1440"/>
    </w:pPr>
    <w:rPr>
      <w:szCs w:val="20"/>
    </w:rPr>
  </w:style>
  <w:style w:type="paragraph" w:customStyle="1" w:styleId="O-Signature">
    <w:name w:val="O-Signature"/>
    <w:aliases w:val="S12"/>
    <w:basedOn w:val="Normal"/>
    <w:next w:val="Normal"/>
    <w:link w:val="O-SignatureChar"/>
    <w:uiPriority w:val="99"/>
    <w:pPr>
      <w:keepNext/>
      <w:keepLines/>
      <w:spacing w:after="240"/>
      <w:ind w:left="5040"/>
    </w:pPr>
    <w:rPr>
      <w:szCs w:val="20"/>
    </w:rPr>
  </w:style>
  <w:style w:type="paragraph" w:customStyle="1" w:styleId="O-TITLECENTEREDB">
    <w:name w:val="O-TITLE CENTERED (B)"/>
    <w:aliases w:val="S10"/>
    <w:basedOn w:val="Normal"/>
    <w:next w:val="Normal"/>
    <w:uiPriority w:val="99"/>
    <w:pPr>
      <w:keepNext/>
      <w:keepLines/>
      <w:spacing w:after="240"/>
      <w:jc w:val="center"/>
    </w:pPr>
    <w:rPr>
      <w:rFonts w:hAnsi="Times New Roman Bold"/>
      <w:b/>
      <w:caps/>
      <w:szCs w:val="20"/>
    </w:rPr>
  </w:style>
  <w:style w:type="paragraph" w:customStyle="1" w:styleId="O-TITLECENTEREDU">
    <w:name w:val="O-TITLE CENTERED (U)"/>
    <w:aliases w:val="S8"/>
    <w:basedOn w:val="Normal"/>
    <w:next w:val="Normal"/>
    <w:uiPriority w:val="99"/>
    <w:pPr>
      <w:keepNext/>
      <w:keepLines/>
      <w:spacing w:after="240"/>
      <w:jc w:val="center"/>
    </w:pPr>
    <w:rPr>
      <w:caps/>
      <w:szCs w:val="20"/>
      <w:u w:val="single"/>
    </w:rPr>
  </w:style>
  <w:style w:type="paragraph" w:customStyle="1" w:styleId="O-TitleLeftBold">
    <w:name w:val="O-Title Left Bold"/>
    <w:aliases w:val="S11"/>
    <w:basedOn w:val="Normal"/>
    <w:next w:val="Normal"/>
    <w:uiPriority w:val="99"/>
    <w:pPr>
      <w:keepNext/>
      <w:keepLines/>
      <w:spacing w:after="240"/>
    </w:pPr>
    <w:rPr>
      <w:b/>
      <w:szCs w:val="20"/>
    </w:rPr>
  </w:style>
  <w:style w:type="paragraph" w:customStyle="1" w:styleId="O-TitleLeftUnderlined">
    <w:name w:val="O-Title Left Underlined"/>
    <w:aliases w:val="S9"/>
    <w:basedOn w:val="Normal"/>
    <w:next w:val="Normal"/>
    <w:uiPriority w:val="99"/>
    <w:pPr>
      <w:keepNext/>
      <w:keepLines/>
      <w:spacing w:after="240"/>
    </w:pPr>
    <w:rPr>
      <w:szCs w:val="20"/>
      <w:u w:val="single"/>
    </w:rPr>
  </w:style>
  <w:style w:type="paragraph" w:customStyle="1" w:styleId="O-TitleO-CtrBldULowerCaps">
    <w:name w:val="O-Title O-(Ctr) (Bld) (U) (Lower Caps)"/>
    <w:aliases w:val="s22"/>
    <w:basedOn w:val="Normal"/>
    <w:next w:val="Normal"/>
    <w:uiPriority w:val="99"/>
    <w:pPr>
      <w:keepNext/>
      <w:spacing w:after="240"/>
      <w:jc w:val="center"/>
    </w:pPr>
    <w:rPr>
      <w:b/>
      <w:bCs/>
      <w:szCs w:val="20"/>
      <w:u w:val="single"/>
    </w:rPr>
  </w:style>
  <w:style w:type="paragraph" w:customStyle="1" w:styleId="NumContinue">
    <w:name w:val="Num Continue"/>
    <w:basedOn w:val="Normal"/>
    <w:next w:val="O-TitleO-CtrBldULowerCaps"/>
    <w:uiPriority w:val="99"/>
    <w:pPr>
      <w:widowControl w:val="0"/>
      <w:spacing w:after="240"/>
      <w:ind w:firstLine="720"/>
    </w:pPr>
  </w:style>
  <w:style w:type="paragraph" w:customStyle="1" w:styleId="StandardL1">
    <w:name w:val="Standard_L1"/>
    <w:basedOn w:val="Normal"/>
    <w:next w:val="O-TitleO-CtrBldULowerCaps"/>
    <w:uiPriority w:val="99"/>
    <w:pPr>
      <w:numPr>
        <w:numId w:val="3"/>
      </w:numPr>
      <w:spacing w:after="240"/>
      <w:outlineLvl w:val="0"/>
    </w:pPr>
    <w:rPr>
      <w:szCs w:val="20"/>
    </w:rPr>
  </w:style>
  <w:style w:type="paragraph" w:customStyle="1" w:styleId="StandardL2">
    <w:name w:val="Standard_L2"/>
    <w:basedOn w:val="NumContinue"/>
    <w:next w:val="O-TitleO-CtrBldULowerCaps"/>
    <w:uiPriority w:val="99"/>
    <w:pPr>
      <w:widowControl/>
      <w:numPr>
        <w:ilvl w:val="1"/>
        <w:numId w:val="3"/>
      </w:numPr>
      <w:outlineLvl w:val="1"/>
    </w:pPr>
    <w:rPr>
      <w:szCs w:val="20"/>
    </w:rPr>
  </w:style>
  <w:style w:type="paragraph" w:customStyle="1" w:styleId="StandardL3">
    <w:name w:val="Standard_L3"/>
    <w:basedOn w:val="StandardL1"/>
    <w:next w:val="O-TitleO-CtrBldULowerCaps"/>
    <w:uiPriority w:val="99"/>
    <w:pPr>
      <w:numPr>
        <w:ilvl w:val="2"/>
      </w:numPr>
      <w:outlineLvl w:val="2"/>
    </w:pPr>
  </w:style>
  <w:style w:type="paragraph" w:customStyle="1" w:styleId="StandardL4">
    <w:name w:val="Standard_L4"/>
    <w:basedOn w:val="StandardL2"/>
    <w:next w:val="O-TitleO-CtrBldULowerCaps"/>
    <w:uiPriority w:val="99"/>
    <w:pPr>
      <w:numPr>
        <w:ilvl w:val="3"/>
      </w:numPr>
      <w:tabs>
        <w:tab w:val="num" w:pos="2880"/>
      </w:tabs>
      <w:ind w:firstLine="2160"/>
      <w:outlineLvl w:val="3"/>
    </w:pPr>
  </w:style>
  <w:style w:type="paragraph" w:customStyle="1" w:styleId="StandardL5">
    <w:name w:val="Standard_L5"/>
    <w:basedOn w:val="StandardL3"/>
    <w:next w:val="O-TitleO-CtrBldULowerCaps"/>
    <w:uiPriority w:val="99"/>
    <w:pPr>
      <w:numPr>
        <w:ilvl w:val="4"/>
      </w:numPr>
      <w:tabs>
        <w:tab w:val="num" w:pos="3600"/>
      </w:tabs>
      <w:ind w:firstLine="2880"/>
      <w:outlineLvl w:val="4"/>
    </w:pPr>
  </w:style>
  <w:style w:type="paragraph" w:customStyle="1" w:styleId="StandardL6">
    <w:name w:val="Standard_L6"/>
    <w:basedOn w:val="StandardL4"/>
    <w:next w:val="O-TitleO-CtrBldULowerCaps"/>
    <w:uiPriority w:val="99"/>
    <w:pPr>
      <w:numPr>
        <w:ilvl w:val="5"/>
      </w:numPr>
      <w:tabs>
        <w:tab w:val="num" w:pos="4320"/>
      </w:tabs>
      <w:ind w:firstLine="3600"/>
      <w:outlineLvl w:val="5"/>
    </w:pPr>
  </w:style>
  <w:style w:type="paragraph" w:customStyle="1" w:styleId="StandardL7">
    <w:name w:val="Standard_L7"/>
    <w:basedOn w:val="StandardL5"/>
    <w:next w:val="O-TitleO-CtrBldULowerCaps"/>
    <w:uiPriority w:val="99"/>
    <w:pPr>
      <w:numPr>
        <w:ilvl w:val="6"/>
      </w:numPr>
      <w:tabs>
        <w:tab w:val="num" w:pos="5040"/>
      </w:tabs>
      <w:ind w:firstLine="4320"/>
      <w:outlineLvl w:val="6"/>
    </w:pPr>
  </w:style>
  <w:style w:type="paragraph" w:customStyle="1" w:styleId="StandardL8">
    <w:name w:val="Standard_L8"/>
    <w:basedOn w:val="StandardL6"/>
    <w:next w:val="O-TitleO-CtrBldULowerCaps"/>
    <w:uiPriority w:val="99"/>
    <w:pPr>
      <w:numPr>
        <w:ilvl w:val="7"/>
      </w:numPr>
      <w:tabs>
        <w:tab w:val="num" w:pos="5760"/>
      </w:tabs>
      <w:ind w:firstLine="5040"/>
      <w:outlineLvl w:val="7"/>
    </w:pPr>
  </w:style>
  <w:style w:type="paragraph" w:customStyle="1" w:styleId="StandardL9">
    <w:name w:val="Standard_L9"/>
    <w:basedOn w:val="StandardL7"/>
    <w:next w:val="O-TitleO-CtrBldULowerCaps"/>
    <w:uiPriority w:val="99"/>
    <w:pPr>
      <w:numPr>
        <w:ilvl w:val="8"/>
      </w:numPr>
      <w:tabs>
        <w:tab w:val="num" w:pos="6480"/>
      </w:tabs>
      <w:ind w:firstLine="5760"/>
      <w:outlineLvl w:val="8"/>
    </w:pPr>
  </w:style>
  <w:style w:type="paragraph" w:customStyle="1" w:styleId="Indent15">
    <w:name w:val="Indent 1.5"/>
    <w:basedOn w:val="O-BodyText5"/>
    <w:next w:val="StandardL9"/>
    <w:uiPriority w:val="99"/>
    <w:pPr>
      <w:ind w:firstLine="2160"/>
    </w:pPr>
  </w:style>
  <w:style w:type="paragraph" w:customStyle="1" w:styleId="vlg-15">
    <w:name w:val="vlg-1.5&quot;"/>
    <w:basedOn w:val="Normal"/>
    <w:uiPriority w:val="99"/>
    <w:pPr>
      <w:tabs>
        <w:tab w:val="left" w:pos="-720"/>
      </w:tabs>
      <w:spacing w:after="240"/>
      <w:ind w:firstLine="2160"/>
    </w:pPr>
    <w:rPr>
      <w:szCs w:val="20"/>
    </w:rPr>
  </w:style>
  <w:style w:type="paragraph" w:customStyle="1" w:styleId="O-SignCaps">
    <w:name w:val="O-Sign Caps"/>
    <w:basedOn w:val="O-IndentedQuote"/>
    <w:uiPriority w:val="99"/>
    <w:pPr>
      <w:keepNext/>
      <w:keepLines/>
      <w:ind w:left="5040" w:right="0"/>
    </w:pPr>
    <w:rPr>
      <w:caps/>
      <w:noProof/>
    </w:rPr>
  </w:style>
  <w:style w:type="paragraph" w:customStyle="1" w:styleId="O-SignSpaceAfter0">
    <w:name w:val="O-Sign Space After 0"/>
    <w:basedOn w:val="O-IndentedQuote"/>
    <w:uiPriority w:val="99"/>
    <w:pPr>
      <w:keepNext/>
      <w:keepLines/>
      <w:spacing w:after="0"/>
      <w:ind w:left="5040" w:right="0"/>
    </w:pPr>
  </w:style>
  <w:style w:type="character" w:customStyle="1" w:styleId="O-SignatureChar">
    <w:name w:val="O-Signature Char"/>
    <w:aliases w:val="S12 Char"/>
    <w:link w:val="O-Signature"/>
    <w:uiPriority w:val="99"/>
    <w:locked/>
    <w:rPr>
      <w:rFonts w:cs="Times New Roman"/>
      <w:sz w:val="24"/>
      <w:lang w:val="en-US" w:eastAsia="en-US" w:bidi="ar-SA"/>
    </w:rPr>
  </w:style>
  <w:style w:type="paragraph" w:customStyle="1" w:styleId="TabbedL2">
    <w:name w:val="Tabbed_L2"/>
    <w:basedOn w:val="Normal"/>
    <w:next w:val="O-TitleO-CtrBldULowerCaps"/>
    <w:uiPriority w:val="99"/>
    <w:pPr>
      <w:numPr>
        <w:ilvl w:val="1"/>
        <w:numId w:val="5"/>
      </w:numPr>
      <w:spacing w:after="240"/>
      <w:outlineLvl w:val="1"/>
    </w:pPr>
    <w:rPr>
      <w:szCs w:val="20"/>
    </w:rPr>
  </w:style>
  <w:style w:type="paragraph" w:styleId="Signature">
    <w:name w:val="Signature"/>
    <w:basedOn w:val="Normal"/>
    <w:link w:val="SignatureChar"/>
    <w:uiPriority w:val="99"/>
    <w:pPr>
      <w:tabs>
        <w:tab w:val="right" w:pos="4320"/>
        <w:tab w:val="left" w:pos="5040"/>
        <w:tab w:val="right" w:pos="9360"/>
      </w:tabs>
    </w:pPr>
    <w:rPr>
      <w:szCs w:val="20"/>
    </w:rPr>
  </w:style>
  <w:style w:type="character" w:customStyle="1" w:styleId="SignatureChar">
    <w:name w:val="Signature Char"/>
    <w:link w:val="Signature"/>
    <w:uiPriority w:val="99"/>
    <w:locked/>
    <w:rPr>
      <w:rFonts w:cs="Times New Roman"/>
      <w:sz w:val="20"/>
      <w:szCs w:val="20"/>
      <w:lang w:val="x-none" w:eastAsia="en-US"/>
    </w:rPr>
  </w:style>
  <w:style w:type="paragraph" w:customStyle="1" w:styleId="TabbedL1">
    <w:name w:val="Tabbed_L1"/>
    <w:basedOn w:val="Normal"/>
    <w:next w:val="O-TitleO-CtrBldULowerCaps"/>
    <w:link w:val="TabbedL1Char"/>
    <w:uiPriority w:val="99"/>
    <w:pPr>
      <w:numPr>
        <w:numId w:val="4"/>
      </w:numPr>
      <w:spacing w:after="240"/>
      <w:ind w:left="360"/>
      <w:outlineLvl w:val="0"/>
    </w:pPr>
    <w:rPr>
      <w:szCs w:val="20"/>
    </w:rPr>
  </w:style>
  <w:style w:type="paragraph" w:customStyle="1" w:styleId="TabbedL3">
    <w:name w:val="Tabbed_L3"/>
    <w:basedOn w:val="TabbedL2"/>
    <w:next w:val="O-TitleO-CtrBldULowerCaps"/>
    <w:uiPriority w:val="99"/>
    <w:pPr>
      <w:numPr>
        <w:ilvl w:val="2"/>
        <w:numId w:val="4"/>
      </w:numPr>
      <w:tabs>
        <w:tab w:val="num" w:pos="2160"/>
      </w:tabs>
      <w:outlineLvl w:val="2"/>
    </w:pPr>
  </w:style>
  <w:style w:type="paragraph" w:customStyle="1" w:styleId="StyleTabbedL1BoldUnderline">
    <w:name w:val="Style Tabbed_L1 + Bold Underline"/>
    <w:basedOn w:val="TabbedL1"/>
    <w:link w:val="StyleTabbedL1BoldUnderlineChar"/>
    <w:uiPriority w:val="99"/>
    <w:rPr>
      <w:b/>
      <w:bCs/>
      <w:u w:val="single"/>
    </w:rPr>
  </w:style>
  <w:style w:type="character" w:customStyle="1" w:styleId="TabbedL1Char">
    <w:name w:val="Tabbed_L1 Char"/>
    <w:link w:val="TabbedL1"/>
    <w:uiPriority w:val="99"/>
    <w:locked/>
    <w:rPr>
      <w:rFonts w:cs="Times New Roman"/>
      <w:sz w:val="20"/>
      <w:szCs w:val="20"/>
      <w:lang w:val="x-none" w:eastAsia="en-US"/>
    </w:rPr>
  </w:style>
  <w:style w:type="character" w:customStyle="1" w:styleId="StyleTabbedL1BoldUnderlineChar">
    <w:name w:val="Style Tabbed_L1 + Bold Underline Char"/>
    <w:link w:val="StyleTabbedL1BoldUnderline"/>
    <w:uiPriority w:val="99"/>
    <w:locked/>
    <w:rPr>
      <w:rFonts w:cs="Times New Roman"/>
      <w:b/>
      <w:bCs/>
      <w:sz w:val="20"/>
      <w:szCs w:val="20"/>
      <w:u w:val="single"/>
      <w:lang w:val="x-none" w:eastAsia="en-US"/>
    </w:rPr>
  </w:style>
  <w:style w:type="paragraph" w:customStyle="1" w:styleId="StyleTabbedL1Underline">
    <w:name w:val="Style Tabbed_L1 + Underline"/>
    <w:basedOn w:val="TabbedL1"/>
    <w:link w:val="StyleTabbedL1UnderlineChar"/>
    <w:uiPriority w:val="99"/>
    <w:rPr>
      <w:b/>
      <w:u w:val="single"/>
    </w:rPr>
  </w:style>
  <w:style w:type="character" w:customStyle="1" w:styleId="StyleTabbedL1UnderlineChar">
    <w:name w:val="Style Tabbed_L1 + Underline Char"/>
    <w:link w:val="StyleTabbedL1Underline"/>
    <w:uiPriority w:val="99"/>
    <w:locked/>
    <w:rPr>
      <w:rFonts w:cs="Times New Roman"/>
      <w:b/>
      <w:sz w:val="20"/>
      <w:szCs w:val="20"/>
      <w:u w:val="single"/>
      <w:lang w:val="x-none" w:eastAsia="en-US"/>
    </w:rPr>
  </w:style>
  <w:style w:type="paragraph" w:styleId="BalloonText">
    <w:name w:val="Balloon Text"/>
    <w:basedOn w:val="Normal"/>
    <w:next w:val="Header"/>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paragraph" w:customStyle="1" w:styleId="BodyTextContinued">
    <w:name w:val="Body Text Continued"/>
    <w:basedOn w:val="Header"/>
    <w:next w:val="Header"/>
    <w:uiPriority w:val="99"/>
    <w:pPr>
      <w:widowControl w:val="0"/>
      <w:tabs>
        <w:tab w:val="clear" w:pos="4320"/>
        <w:tab w:val="clear" w:pos="8640"/>
      </w:tabs>
      <w:spacing w:after="240"/>
    </w:pPr>
  </w:style>
  <w:style w:type="paragraph" w:customStyle="1" w:styleId="O-BodyTextJ">
    <w:name w:val="O-Body Text (J)"/>
    <w:aliases w:val="s13"/>
    <w:basedOn w:val="Normal"/>
    <w:uiPriority w:val="99"/>
    <w:pPr>
      <w:spacing w:after="240"/>
      <w:jc w:val="both"/>
    </w:pPr>
    <w:rPr>
      <w:szCs w:val="20"/>
    </w:rPr>
  </w:style>
  <w:style w:type="paragraph" w:customStyle="1" w:styleId="O-BodyText5J">
    <w:name w:val="O-Body Text .5&quot; (J)"/>
    <w:aliases w:val="s14"/>
    <w:basedOn w:val="Normal"/>
    <w:next w:val="DeliveryPhrase"/>
    <w:uiPriority w:val="99"/>
    <w:pPr>
      <w:spacing w:after="240"/>
      <w:ind w:firstLine="720"/>
      <w:jc w:val="both"/>
    </w:pPr>
    <w:rPr>
      <w:szCs w:val="20"/>
    </w:rPr>
  </w:style>
  <w:style w:type="paragraph" w:customStyle="1" w:styleId="O-BodyText5DS">
    <w:name w:val="O-Body Text .5” (DS)"/>
    <w:aliases w:val="s29"/>
    <w:basedOn w:val="Normal"/>
    <w:uiPriority w:val="99"/>
    <w:pPr>
      <w:keepLines/>
      <w:spacing w:line="480" w:lineRule="auto"/>
      <w:ind w:firstLine="720"/>
    </w:pPr>
    <w:rPr>
      <w:szCs w:val="20"/>
    </w:rPr>
  </w:style>
  <w:style w:type="paragraph" w:customStyle="1" w:styleId="O-BodyText1J">
    <w:name w:val="O-Body Text 1&quot; (J)"/>
    <w:aliases w:val="s15"/>
    <w:basedOn w:val="Normal"/>
    <w:uiPriority w:val="99"/>
    <w:pPr>
      <w:spacing w:after="240"/>
      <w:ind w:firstLine="1440"/>
      <w:jc w:val="both"/>
    </w:pPr>
    <w:rPr>
      <w:szCs w:val="20"/>
    </w:rPr>
  </w:style>
  <w:style w:type="paragraph" w:customStyle="1" w:styleId="O-BodyText1DS">
    <w:name w:val="O-Body Text 1” (DS)"/>
    <w:aliases w:val="30"/>
    <w:basedOn w:val="Normal"/>
    <w:next w:val="O-BodyTextDS"/>
    <w:uiPriority w:val="99"/>
    <w:pPr>
      <w:spacing w:line="480" w:lineRule="auto"/>
      <w:ind w:firstLine="1440"/>
    </w:pPr>
    <w:rPr>
      <w:szCs w:val="20"/>
    </w:rPr>
  </w:style>
  <w:style w:type="paragraph" w:customStyle="1" w:styleId="O-Bullet5">
    <w:name w:val="O-Bullet .5&quot;"/>
    <w:aliases w:val="s26"/>
    <w:basedOn w:val="Normal"/>
    <w:next w:val="O-BodyText5"/>
    <w:uiPriority w:val="99"/>
    <w:pPr>
      <w:keepLines/>
      <w:numPr>
        <w:numId w:val="11"/>
      </w:numPr>
      <w:tabs>
        <w:tab w:val="clear" w:pos="360"/>
        <w:tab w:val="num" w:pos="1080"/>
      </w:tabs>
      <w:spacing w:after="240"/>
      <w:ind w:left="1080" w:hanging="360"/>
    </w:pPr>
    <w:rPr>
      <w:szCs w:val="20"/>
    </w:rPr>
  </w:style>
  <w:style w:type="paragraph" w:customStyle="1" w:styleId="O-bullet1">
    <w:name w:val="O-bullet 1&quot;"/>
    <w:aliases w:val="3Bullet,O-Bullet 1&quot;,s27"/>
    <w:basedOn w:val="Normal"/>
    <w:next w:val="O-BodyText1"/>
    <w:uiPriority w:val="32"/>
    <w:pPr>
      <w:keepLines/>
      <w:numPr>
        <w:numId w:val="12"/>
      </w:numPr>
      <w:tabs>
        <w:tab w:val="clear" w:pos="360"/>
        <w:tab w:val="num" w:pos="1800"/>
      </w:tabs>
      <w:spacing w:after="240"/>
      <w:ind w:left="1800" w:hanging="360"/>
    </w:pPr>
    <w:rPr>
      <w:szCs w:val="20"/>
    </w:rPr>
  </w:style>
  <w:style w:type="paragraph" w:customStyle="1" w:styleId="O-QuoteDS">
    <w:name w:val="O-Quote (DS)"/>
    <w:aliases w:val="s17"/>
    <w:basedOn w:val="Normal"/>
    <w:next w:val="O-IndentedQuote"/>
    <w:uiPriority w:val="99"/>
    <w:pPr>
      <w:keepLines/>
      <w:spacing w:line="480" w:lineRule="auto"/>
      <w:ind w:left="1440" w:right="1440"/>
    </w:pPr>
    <w:rPr>
      <w:szCs w:val="20"/>
    </w:rPr>
  </w:style>
  <w:style w:type="paragraph" w:customStyle="1" w:styleId="O-QuoteJ">
    <w:name w:val="O-Quote (J)"/>
    <w:aliases w:val="s16"/>
    <w:basedOn w:val="Normal"/>
    <w:next w:val="O-Signature"/>
    <w:uiPriority w:val="99"/>
    <w:pPr>
      <w:keepLines/>
      <w:spacing w:after="240"/>
      <w:ind w:left="1440" w:right="1440"/>
      <w:jc w:val="both"/>
    </w:pPr>
    <w:rPr>
      <w:szCs w:val="20"/>
    </w:rPr>
  </w:style>
  <w:style w:type="paragraph" w:customStyle="1" w:styleId="O-SignatureLA">
    <w:name w:val="O-Signature (LA)"/>
    <w:aliases w:val="s18"/>
    <w:basedOn w:val="Normal"/>
    <w:next w:val="O-TITLECENTEREDB"/>
    <w:uiPriority w:val="99"/>
    <w:pPr>
      <w:keepLines/>
      <w:tabs>
        <w:tab w:val="right" w:pos="2880"/>
      </w:tabs>
      <w:spacing w:before="720" w:after="240"/>
      <w:ind w:left="547" w:hanging="547"/>
    </w:pPr>
    <w:rPr>
      <w:szCs w:val="20"/>
    </w:rPr>
  </w:style>
  <w:style w:type="paragraph" w:customStyle="1" w:styleId="O-TitleBldCtrLowerCaps">
    <w:name w:val="O-Title (Bld) (Ctr) (Lower Caps)"/>
    <w:aliases w:val="s20"/>
    <w:basedOn w:val="Normal"/>
    <w:next w:val="O-TitleLeftBold"/>
    <w:uiPriority w:val="99"/>
    <w:pPr>
      <w:keepNext/>
      <w:spacing w:after="240"/>
      <w:jc w:val="center"/>
    </w:pPr>
    <w:rPr>
      <w:b/>
      <w:bCs/>
      <w:szCs w:val="20"/>
    </w:rPr>
  </w:style>
  <w:style w:type="paragraph" w:customStyle="1" w:styleId="O-TitleCLowerCaps">
    <w:name w:val="O-Title (C) (Lower Caps)"/>
    <w:aliases w:val="s21"/>
    <w:basedOn w:val="Normal"/>
    <w:next w:val="Normal"/>
    <w:uiPriority w:val="99"/>
    <w:pPr>
      <w:keepNext/>
      <w:spacing w:after="240"/>
      <w:jc w:val="center"/>
    </w:pPr>
    <w:rPr>
      <w:szCs w:val="20"/>
    </w:rPr>
  </w:style>
  <w:style w:type="paragraph" w:customStyle="1" w:styleId="O-TitleLeftBldU">
    <w:name w:val="O-Title Left (Bld) (U)"/>
    <w:aliases w:val="s19"/>
    <w:basedOn w:val="Normal"/>
    <w:next w:val="Normal"/>
    <w:uiPriority w:val="99"/>
    <w:pPr>
      <w:keepNext/>
      <w:spacing w:after="240"/>
    </w:pPr>
    <w:rPr>
      <w:b/>
      <w:bCs/>
      <w:szCs w:val="20"/>
      <w:u w:val="single"/>
    </w:rPr>
  </w:style>
  <w:style w:type="paragraph" w:customStyle="1" w:styleId="O-TitleLeftIUBld">
    <w:name w:val="O-Title Left (I) (U) (Bld)"/>
    <w:aliases w:val="s25"/>
    <w:basedOn w:val="Normal"/>
    <w:next w:val="Normal"/>
    <w:uiPriority w:val="99"/>
    <w:pPr>
      <w:keepNext/>
      <w:spacing w:after="240"/>
    </w:pPr>
    <w:rPr>
      <w:b/>
      <w:bCs/>
      <w:i/>
      <w:iCs/>
      <w:szCs w:val="20"/>
      <w:u w:val="single"/>
    </w:rPr>
  </w:style>
  <w:style w:type="paragraph" w:customStyle="1" w:styleId="O-TitleLeftIU">
    <w:name w:val="O-Title Left (I) (U)"/>
    <w:aliases w:val="s24"/>
    <w:basedOn w:val="Normal"/>
    <w:next w:val="Normal"/>
    <w:uiPriority w:val="99"/>
    <w:pPr>
      <w:keepNext/>
      <w:spacing w:after="240"/>
    </w:pPr>
    <w:rPr>
      <w:bCs/>
      <w:i/>
      <w:szCs w:val="20"/>
      <w:u w:val="single"/>
    </w:rPr>
  </w:style>
  <w:style w:type="paragraph" w:customStyle="1" w:styleId="O-TitleLeftI">
    <w:name w:val="O-Title Left (I)"/>
    <w:aliases w:val="s23"/>
    <w:basedOn w:val="Normal"/>
    <w:next w:val="StandardL4"/>
    <w:uiPriority w:val="99"/>
    <w:pPr>
      <w:keepNext/>
      <w:spacing w:after="240"/>
    </w:pPr>
    <w:rPr>
      <w:b/>
      <w:bCs/>
      <w:i/>
      <w:iCs/>
      <w:szCs w:val="20"/>
    </w:rPr>
  </w:style>
  <w:style w:type="paragraph" w:customStyle="1" w:styleId="O-TitleLeftUnderlined1">
    <w:name w:val="O-Title Left Underlined1"/>
    <w:aliases w:val="O-Title Left (U),S91"/>
    <w:basedOn w:val="Normal"/>
    <w:next w:val="Normal"/>
    <w:uiPriority w:val="99"/>
    <w:pPr>
      <w:keepNext/>
      <w:keepLines/>
      <w:spacing w:after="240"/>
    </w:pPr>
    <w:rPr>
      <w:szCs w:val="20"/>
      <w:u w:val="single"/>
    </w:rPr>
  </w:style>
  <w:style w:type="paragraph" w:styleId="Quote">
    <w:name w:val="Quote"/>
    <w:basedOn w:val="Normal"/>
    <w:link w:val="QuoteChar"/>
    <w:uiPriority w:val="99"/>
    <w:qFormat/>
    <w:pPr>
      <w:spacing w:after="240"/>
      <w:ind w:left="1440" w:right="1440"/>
    </w:pPr>
    <w:rPr>
      <w:szCs w:val="20"/>
    </w:rPr>
  </w:style>
  <w:style w:type="character" w:customStyle="1" w:styleId="QuoteChar">
    <w:name w:val="Quote Char"/>
    <w:link w:val="Quote"/>
    <w:uiPriority w:val="29"/>
    <w:locked/>
    <w:rPr>
      <w:rFonts w:cs="Times New Roman"/>
      <w:i/>
      <w:iCs/>
      <w:color w:val="9800C8"/>
      <w:sz w:val="24"/>
      <w:szCs w:val="24"/>
    </w:rPr>
  </w:style>
  <w:style w:type="paragraph" w:styleId="List5">
    <w:name w:val="List 5"/>
    <w:basedOn w:val="Normal"/>
    <w:uiPriority w:val="99"/>
    <w:pPr>
      <w:tabs>
        <w:tab w:val="num" w:pos="1440"/>
      </w:tabs>
      <w:spacing w:after="240"/>
    </w:pPr>
  </w:style>
  <w:style w:type="character" w:styleId="Hyperlink">
    <w:name w:val="Hyperlink"/>
    <w:uiPriority w:val="99"/>
    <w:rPr>
      <w:color w:val="B40000"/>
      <w:u w:val="single"/>
    </w:rPr>
  </w:style>
  <w:style w:type="paragraph" w:styleId="ListNumber3">
    <w:name w:val="List Number 3"/>
    <w:basedOn w:val="Normal"/>
    <w:next w:val="Normal"/>
    <w:uiPriority w:val="99"/>
    <w:rsid w:val="00A816B5"/>
    <w:pPr>
      <w:widowControl w:val="0"/>
      <w:tabs>
        <w:tab w:val="left" w:pos="720"/>
        <w:tab w:val="left" w:pos="1080"/>
      </w:tabs>
      <w:autoSpaceDE w:val="0"/>
      <w:autoSpaceDN w:val="0"/>
      <w:adjustRightInd w:val="0"/>
      <w:spacing w:after="240"/>
      <w:ind w:left="1440" w:hanging="720"/>
    </w:pPr>
  </w:style>
  <w:style w:type="paragraph" w:customStyle="1" w:styleId="TabbedL4">
    <w:name w:val="Tabbed_L4"/>
    <w:basedOn w:val="TabbedL3"/>
    <w:next w:val="NumContinue"/>
    <w:rsid w:val="00627CEE"/>
    <w:pPr>
      <w:numPr>
        <w:ilvl w:val="0"/>
        <w:numId w:val="0"/>
      </w:numPr>
      <w:tabs>
        <w:tab w:val="clear" w:pos="2880"/>
        <w:tab w:val="num" w:pos="3600"/>
      </w:tabs>
      <w:ind w:firstLine="2880"/>
      <w:outlineLvl w:val="3"/>
    </w:pPr>
  </w:style>
  <w:style w:type="paragraph" w:customStyle="1" w:styleId="TabbedL5">
    <w:name w:val="Tabbed_L5"/>
    <w:basedOn w:val="TabbedL4"/>
    <w:next w:val="Normal"/>
    <w:rsid w:val="00627CEE"/>
    <w:pPr>
      <w:tabs>
        <w:tab w:val="clear" w:pos="3600"/>
        <w:tab w:val="num" w:pos="4320"/>
      </w:tabs>
      <w:ind w:firstLine="3600"/>
      <w:outlineLvl w:val="4"/>
    </w:pPr>
  </w:style>
  <w:style w:type="paragraph" w:customStyle="1" w:styleId="TabbedL6">
    <w:name w:val="Tabbed_L6"/>
    <w:basedOn w:val="TabbedL5"/>
    <w:next w:val="Normal"/>
    <w:rsid w:val="00627CEE"/>
    <w:pPr>
      <w:tabs>
        <w:tab w:val="clear" w:pos="4320"/>
        <w:tab w:val="num" w:pos="5040"/>
      </w:tabs>
      <w:ind w:firstLine="4320"/>
      <w:outlineLvl w:val="5"/>
    </w:pPr>
  </w:style>
  <w:style w:type="paragraph" w:customStyle="1" w:styleId="TabbedL7">
    <w:name w:val="Tabbed_L7"/>
    <w:basedOn w:val="TabbedL6"/>
    <w:next w:val="Normal"/>
    <w:rsid w:val="00627CEE"/>
    <w:pPr>
      <w:tabs>
        <w:tab w:val="clear" w:pos="5040"/>
        <w:tab w:val="num" w:pos="5760"/>
      </w:tabs>
      <w:ind w:firstLine="5040"/>
      <w:outlineLvl w:val="6"/>
    </w:pPr>
  </w:style>
  <w:style w:type="paragraph" w:customStyle="1" w:styleId="TabbedL8">
    <w:name w:val="Tabbed_L8"/>
    <w:basedOn w:val="TabbedL7"/>
    <w:next w:val="NumContinue"/>
    <w:rsid w:val="00627CEE"/>
    <w:pPr>
      <w:tabs>
        <w:tab w:val="clear" w:pos="5760"/>
        <w:tab w:val="num" w:pos="6480"/>
      </w:tabs>
      <w:ind w:firstLine="5760"/>
      <w:outlineLvl w:val="7"/>
    </w:pPr>
  </w:style>
  <w:style w:type="paragraph" w:customStyle="1" w:styleId="TabbedL9">
    <w:name w:val="Tabbed_L9"/>
    <w:basedOn w:val="TabbedL8"/>
    <w:next w:val="NumContinue"/>
    <w:rsid w:val="00627CEE"/>
    <w:pPr>
      <w:tabs>
        <w:tab w:val="clear" w:pos="6480"/>
        <w:tab w:val="num" w:pos="7200"/>
      </w:tabs>
      <w:ind w:firstLine="6480"/>
      <w:outlineLvl w:val="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NotRelyOnCS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335FE-4E05-49DC-A0B3-6F12A64C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728</Words>
  <Characters>3806</Characters>
  <Application>Microsoft Office Word</Application>
  <DocSecurity>0</DocSecurity>
  <Lines>61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 Mitchell</cp:lastModifiedBy>
  <cp:revision>1</cp:revision>
  <dcterms:created xsi:type="dcterms:W3CDTF">2016-04-21T00:21:00Z</dcterms:created>
  <dcterms:modified xsi:type="dcterms:W3CDTF">2016-04-21T00:36:00Z</dcterms:modified>
</cp:coreProperties>
</file>