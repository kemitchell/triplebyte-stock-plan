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FFEC0CE" w14:textId="77777777" w:rsidR="006357D4" w:rsidRDefault="006357D4">
      <w:pPr>
        <w:pStyle w:val="O-TITLECENTEREDB"/>
        <w:rPr>
          <w:noProof/>
        </w:rPr>
      </w:pP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p>
    <w:p w14:paraId="3B3745F3" w14:textId="77777777" w:rsidR="006357D4" w:rsidRDefault="006357D4">
      <w:pPr>
        <w:pStyle w:val="O-TITLECENTEREDB"/>
        <w:rPr>
          <w:noProof/>
        </w:rPr>
      </w:pPr>
      <w:r>
        <w:rPr>
          <w:bCs/>
          <w:szCs w:val="22"/>
          <w:highlight w:val="yellow"/>
        </w:rPr>
        <w:fldChar w:fldCharType="begin">
          <w:ffData>
            <w:name w:val=""/>
            <w:enabled/>
            <w:calcOnExit w:val="0"/>
            <w:textInput>
              <w:default w:val="[YEAR]"/>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[YEAR]</w:t>
      </w:r>
      <w:r>
        <w:rPr>
          <w:bCs/>
          <w:szCs w:val="22"/>
          <w:highlight w:val="yellow"/>
        </w:rPr>
        <w:fldChar w:fldCharType="end"/>
      </w:r>
      <w:r>
        <w:rPr>
          <w:bCs/>
          <w:szCs w:val="22"/>
        </w:rPr>
        <w:t xml:space="preserve"> </w:t>
      </w:r>
      <w:r>
        <w:rPr>
          <w:noProof/>
        </w:rPr>
        <w:t>Stock Plan</w:t>
      </w:r>
    </w:p>
    <w:p w14:paraId="52834E13" w14:textId="20D6C6AE" w:rsidR="006357D4" w:rsidRDefault="006357D4">
      <w:pPr>
        <w:pStyle w:val="DocumentTitle"/>
        <w:rPr>
          <w:u w:val="single"/>
        </w:rPr>
      </w:pPr>
      <w:r>
        <w:rPr>
          <w:u w:val="single"/>
        </w:rPr>
        <w:t xml:space="preserve">RESTRICTED </w:t>
      </w:r>
      <w:del w:id="1" w:author="Kyle Mitchell" w:date="2016-04-20T17:35:00Z">
        <w:r w:rsidR="00617ED5">
          <w:rPr>
            <w:u w:val="single"/>
          </w:rPr>
          <w:delText>Stock Purchase</w:delText>
        </w:r>
      </w:del>
      <w:ins w:id="2" w:author="Kyle Mitchell" w:date="2016-04-20T17:35:00Z">
        <w:r>
          <w:rPr>
            <w:u w:val="single"/>
          </w:rPr>
          <w:t>STOCK</w:t>
        </w:r>
      </w:ins>
      <w:r>
        <w:rPr>
          <w:u w:val="single"/>
        </w:rPr>
        <w:t xml:space="preserve"> Agreement</w:t>
      </w:r>
    </w:p>
    <w:p w14:paraId="1256FDBB" w14:textId="50B4E477" w:rsidR="006357D4" w:rsidRDefault="006357D4">
      <w:pPr>
        <w:pStyle w:val="O-BodyText5"/>
      </w:pPr>
      <w:r>
        <w:t>This Restricted Stock</w:t>
      </w:r>
      <w:del w:id="3" w:author="Kyle Mitchell" w:date="2016-04-20T17:35:00Z">
        <w:r w:rsidR="00617ED5">
          <w:delText xml:space="preserve"> Purchase</w:delText>
        </w:r>
      </w:del>
      <w:r>
        <w:t xml:space="preserve"> Agreement (this “</w:t>
      </w:r>
      <w:r>
        <w:rPr>
          <w:u w:val="single"/>
        </w:rPr>
        <w:t>Agreement</w:t>
      </w:r>
      <w:r>
        <w:t xml:space="preserve">”) is made as of __________ by and between </w:t>
      </w: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r>
        <w:t xml:space="preserve">, a </w:t>
      </w:r>
      <w:r>
        <w:rPr>
          <w:noProof/>
        </w:rPr>
        <w:t>Delaware</w:t>
      </w:r>
      <w:r>
        <w:t xml:space="preserve"> corporation (the “</w:t>
      </w:r>
      <w:r>
        <w:rPr>
          <w:u w:val="single"/>
        </w:rPr>
        <w:t>Company</w:t>
      </w:r>
      <w:r>
        <w:t>”), and ____________________ (“</w:t>
      </w:r>
      <w:del w:id="4" w:author="Kyle Mitchell" w:date="2016-04-20T17:35:00Z">
        <w:r w:rsidR="00617ED5">
          <w:rPr>
            <w:u w:val="single"/>
          </w:rPr>
          <w:delText>Purchaser</w:delText>
        </w:r>
      </w:del>
      <w:ins w:id="5" w:author="Kyle Mitchell" w:date="2016-04-20T17:35:00Z">
        <w:r>
          <w:rPr>
            <w:u w:val="single"/>
          </w:rPr>
          <w:t>Participant</w:t>
        </w:r>
      </w:ins>
      <w:r>
        <w:t xml:space="preserve">”) pursuant to the Company’s </w:t>
      </w:r>
      <w:r>
        <w:rPr>
          <w:bCs/>
          <w:szCs w:val="22"/>
          <w:highlight w:val="yellow"/>
        </w:rPr>
        <w:fldChar w:fldCharType="begin">
          <w:ffData>
            <w:name w:val=""/>
            <w:enabled/>
            <w:calcOnExit w:val="0"/>
            <w:textInput>
              <w:default w:val="[YEAR]"/>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[YEAR]</w:t>
      </w:r>
      <w:r>
        <w:rPr>
          <w:bCs/>
          <w:szCs w:val="22"/>
          <w:highlight w:val="yellow"/>
        </w:rPr>
        <w:fldChar w:fldCharType="end"/>
      </w:r>
      <w:r>
        <w:rPr>
          <w:noProof/>
        </w:rPr>
        <w:t xml:space="preserve"> Stock Plan</w:t>
      </w:r>
      <w:r>
        <w:t xml:space="preserve"> (the “</w:t>
      </w:r>
      <w:r>
        <w:rPr>
          <w:u w:val="single"/>
        </w:rPr>
        <w:t>Plan</w:t>
      </w:r>
      <w:r>
        <w:t>”).  To the extent any capitalized terms used in this Agreement are not defined, they shall have the meaning ascribed to them in the Plan.</w:t>
      </w:r>
    </w:p>
    <w:p w14:paraId="2E50A5B5" w14:textId="400ACC3D" w:rsidR="006357D4" w:rsidRDefault="00617ED5">
      <w:pPr>
        <w:pStyle w:val="TabbedL1"/>
        <w:numPr>
          <w:ilvl w:val="0"/>
          <w:numId w:val="8"/>
        </w:numPr>
        <w:ind w:left="0"/>
      </w:pPr>
      <w:bookmarkStart w:id="6" w:name="_Ref216166827"/>
      <w:del w:id="7" w:author="Kyle Mitchell" w:date="2016-04-20T17:35:00Z">
        <w:r>
          <w:rPr>
            <w:b/>
            <w:u w:val="single"/>
          </w:rPr>
          <w:delText>Sale</w:delText>
        </w:r>
      </w:del>
      <w:ins w:id="8" w:author="Kyle Mitchell" w:date="2016-04-20T17:35:00Z">
        <w:r w:rsidR="006357D4">
          <w:rPr>
            <w:b/>
            <w:u w:val="single"/>
          </w:rPr>
          <w:t>Grant</w:t>
        </w:r>
      </w:ins>
      <w:r w:rsidR="006357D4">
        <w:rPr>
          <w:b/>
          <w:u w:val="single"/>
        </w:rPr>
        <w:t xml:space="preserve"> of </w:t>
      </w:r>
      <w:ins w:id="9" w:author="Kyle Mitchell" w:date="2016-04-20T17:35:00Z">
        <w:r w:rsidR="006357D4">
          <w:rPr>
            <w:b/>
            <w:u w:val="single"/>
          </w:rPr>
          <w:t xml:space="preserve">Restricted </w:t>
        </w:r>
      </w:ins>
      <w:r w:rsidR="006357D4">
        <w:rPr>
          <w:b/>
          <w:u w:val="single"/>
        </w:rPr>
        <w:t>Stock</w:t>
      </w:r>
      <w:r w:rsidR="006357D4">
        <w:rPr>
          <w:b/>
        </w:rPr>
        <w:t>.</w:t>
      </w:r>
      <w:r w:rsidR="006357D4">
        <w:t xml:space="preserve">  Subject to the terms and conditions of this Agreement, </w:t>
      </w:r>
      <w:del w:id="10" w:author="Kyle Mitchell" w:date="2016-04-20T17:35:00Z">
        <w:r>
          <w:delText xml:space="preserve">simultaneously with the execution and delivery of this Agreement by the parties or on such other date as </w:delText>
        </w:r>
      </w:del>
      <w:r w:rsidR="006357D4">
        <w:t xml:space="preserve">the Company </w:t>
      </w:r>
      <w:del w:id="11" w:author="Kyle Mitchell" w:date="2016-04-20T17:35:00Z">
        <w:r>
          <w:delText>and Purchaser shall agree (the “</w:delText>
        </w:r>
        <w:r>
          <w:rPr>
            <w:u w:val="single"/>
          </w:rPr>
          <w:delText>Purchase Date</w:delText>
        </w:r>
        <w:r>
          <w:delText>”), the Company will issue and sell</w:delText>
        </w:r>
      </w:del>
      <w:ins w:id="12" w:author="Kyle Mitchell" w:date="2016-04-20T17:35:00Z">
        <w:r w:rsidR="006357D4">
          <w:t>hereby grants</w:t>
        </w:r>
      </w:ins>
      <w:r w:rsidR="006357D4">
        <w:t xml:space="preserve"> to </w:t>
      </w:r>
      <w:del w:id="13" w:author="Kyle Mitchell" w:date="2016-04-20T17:35:00Z">
        <w:r>
          <w:delText>Purchaser, and Purchaser agrees to purchase from the Company,</w:delText>
        </w:r>
      </w:del>
      <w:ins w:id="14" w:author="Kyle Mitchell" w:date="2016-04-20T17:35:00Z">
        <w:r w:rsidR="006357D4">
          <w:t>Participant</w:t>
        </w:r>
      </w:ins>
      <w:r w:rsidR="006357D4">
        <w:t xml:space="preserve"> __________ shares of the Company’s Common Stock (the “</w:t>
      </w:r>
      <w:r w:rsidR="006357D4">
        <w:rPr>
          <w:u w:val="single"/>
        </w:rPr>
        <w:t>Shares</w:t>
      </w:r>
      <w:r w:rsidR="006357D4">
        <w:t xml:space="preserve">”) </w:t>
      </w:r>
      <w:del w:id="15" w:author="Kyle Mitchell" w:date="2016-04-20T17:35:00Z">
        <w:r>
          <w:delText>at a purchase price of USD $__________ per share for a total purchase price of USD $__________ (the “</w:delText>
        </w:r>
        <w:r>
          <w:rPr>
            <w:u w:val="single"/>
          </w:rPr>
          <w:delText>Aggregate Purchase Price</w:delText>
        </w:r>
        <w:r>
          <w:delText>”).  On the Purchase Date, Purchaser will deliver the Aggregate Purchase Price to the Company and the Company will enter the Shares in Purchaser’s name as of such date in the books and records of the Company or, if applicable, a duly authorized transfer agent of the Company.</w:delText>
        </w:r>
      </w:del>
      <w:ins w:id="16" w:author="Kyle Mitchell" w:date="2016-04-20T17:35:00Z">
        <w:r w:rsidR="006357D4">
          <w:t xml:space="preserve">as </w:t>
        </w:r>
        <w:r w:rsidR="006357D4">
          <w:rPr>
            <w:szCs w:val="24"/>
          </w:rPr>
          <w:t>consideration of services rendered by Participant to the Company</w:t>
        </w:r>
        <w:r w:rsidR="006357D4">
          <w:t xml:space="preserve">. </w:t>
        </w:r>
      </w:ins>
      <w:r w:rsidR="006357D4">
        <w:t xml:space="preserve"> </w:t>
      </w:r>
      <w:bookmarkEnd w:id="6"/>
      <w:r w:rsidR="006357D4">
        <w:t xml:space="preserve"> The Company will deliver to </w:t>
      </w:r>
      <w:del w:id="17" w:author="Kyle Mitchell" w:date="2016-04-20T17:35:00Z">
        <w:r>
          <w:delText>Purchaser</w:delText>
        </w:r>
      </w:del>
      <w:ins w:id="18" w:author="Kyle Mitchell" w:date="2016-04-20T17:35:00Z">
        <w:r w:rsidR="006357D4">
          <w:t>Participant</w:t>
        </w:r>
      </w:ins>
      <w:r w:rsidR="006357D4">
        <w:t xml:space="preserve"> a stock certificate or, in the case of uncertificated securities, upon request, a notice of issuance for the Shares as soon as practicable following such date.  As used elsewhere herein, the term “</w:t>
      </w:r>
      <w:r w:rsidR="006357D4">
        <w:rPr>
          <w:u w:val="single"/>
        </w:rPr>
        <w:t>Shares</w:t>
      </w:r>
      <w:r w:rsidR="006357D4">
        <w:t xml:space="preserve">” refers to all of the Shares </w:t>
      </w:r>
      <w:del w:id="19" w:author="Kyle Mitchell" w:date="2016-04-20T17:35:00Z">
        <w:r>
          <w:delText>purchased</w:delText>
        </w:r>
      </w:del>
      <w:ins w:id="20" w:author="Kyle Mitchell" w:date="2016-04-20T17:35:00Z">
        <w:r w:rsidR="006357D4">
          <w:t>granted</w:t>
        </w:r>
      </w:ins>
      <w:r w:rsidR="006357D4">
        <w:t xml:space="preserve"> hereunder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w:t>
      </w:r>
      <w:del w:id="21" w:author="Kyle Mitchell" w:date="2016-04-20T17:35:00Z">
        <w:r>
          <w:delText>Purchaser</w:delText>
        </w:r>
      </w:del>
      <w:ins w:id="22" w:author="Kyle Mitchell" w:date="2016-04-20T17:35:00Z">
        <w:r w:rsidR="006357D4">
          <w:t>Participant</w:t>
        </w:r>
      </w:ins>
      <w:r w:rsidR="006357D4">
        <w:t xml:space="preserve"> is entitled by reason of </w:t>
      </w:r>
      <w:del w:id="23" w:author="Kyle Mitchell" w:date="2016-04-20T17:35:00Z">
        <w:r>
          <w:delText>Purchaser’s</w:delText>
        </w:r>
      </w:del>
      <w:ins w:id="24" w:author="Kyle Mitchell" w:date="2016-04-20T17:35:00Z">
        <w:r w:rsidR="006357D4">
          <w:t>Participant’s</w:t>
        </w:r>
      </w:ins>
      <w:r w:rsidR="006357D4">
        <w:t xml:space="preserve"> ownership of the Shares.  </w:t>
      </w:r>
      <w:ins w:id="25" w:author="Kyle Mitchell" w:date="2016-04-20T17:35:00Z">
        <w:r w:rsidR="006357D4">
          <w:t>Shares that have not yet vested as of a given time pursuant to the Vesting Schedule below are referred to herein as “</w:t>
        </w:r>
        <w:r w:rsidR="006357D4">
          <w:rPr>
            <w:bCs/>
            <w:u w:val="single"/>
          </w:rPr>
          <w:t>Unvested Shares</w:t>
        </w:r>
        <w:r w:rsidR="006357D4">
          <w:t xml:space="preserve">.”  </w:t>
        </w:r>
      </w:ins>
      <w:r w:rsidR="006357D4">
        <w:t xml:space="preserve">By </w:t>
      </w:r>
      <w:del w:id="26" w:author="Kyle Mitchell" w:date="2016-04-20T17:35:00Z">
        <w:r>
          <w:delText>Purchaser’s</w:delText>
        </w:r>
      </w:del>
      <w:ins w:id="27" w:author="Kyle Mitchell" w:date="2016-04-20T17:35:00Z">
        <w:r w:rsidR="006357D4">
          <w:t>Participant’s</w:t>
        </w:r>
      </w:ins>
      <w:r w:rsidR="006357D4">
        <w:t xml:space="preserve"> signature and the signature of the Company’s representative below, </w:t>
      </w:r>
      <w:del w:id="28" w:author="Kyle Mitchell" w:date="2016-04-20T17:35:00Z">
        <w:r>
          <w:delText>Purchaser</w:delText>
        </w:r>
      </w:del>
      <w:ins w:id="29" w:author="Kyle Mitchell" w:date="2016-04-20T17:35:00Z">
        <w:r w:rsidR="006357D4">
          <w:t>Participant</w:t>
        </w:r>
      </w:ins>
      <w:r w:rsidR="006357D4">
        <w:t xml:space="preserve"> and the Company agree that this </w:t>
      </w:r>
      <w:del w:id="30" w:author="Kyle Mitchell" w:date="2016-04-20T17:35:00Z">
        <w:r>
          <w:delText>acquisition</w:delText>
        </w:r>
      </w:del>
      <w:ins w:id="31" w:author="Kyle Mitchell" w:date="2016-04-20T17:35:00Z">
        <w:r w:rsidR="006357D4">
          <w:t>grant</w:t>
        </w:r>
      </w:ins>
      <w:r w:rsidR="006357D4">
        <w:t xml:space="preserve"> of Shares is governed by the terms and conditions of this Agreement and the </w:t>
      </w:r>
      <w:r w:rsidR="006357D4">
        <w:rPr>
          <w:bCs/>
          <w:szCs w:val="22"/>
          <w:highlight w:val="yellow"/>
        </w:rPr>
        <w:fldChar w:fldCharType="begin">
          <w:ffData>
            <w:name w:val=""/>
            <w:enabled/>
            <w:calcOnExit w:val="0"/>
            <w:textInput>
              <w:default w:val="[Company Name]"/>
            </w:textInput>
          </w:ffData>
        </w:fldChar>
      </w:r>
      <w:r w:rsidR="006357D4">
        <w:rPr>
          <w:bCs/>
          <w:szCs w:val="22"/>
          <w:highlight w:val="yellow"/>
        </w:rPr>
        <w:instrText xml:space="preserve"> FORMTEXT </w:instrText>
      </w:r>
      <w:r w:rsidR="006357D4">
        <w:rPr>
          <w:bCs/>
          <w:szCs w:val="22"/>
          <w:highlight w:val="yellow"/>
        </w:rPr>
      </w:r>
      <w:r w:rsidR="006357D4">
        <w:rPr>
          <w:bCs/>
          <w:szCs w:val="22"/>
          <w:highlight w:val="yellow"/>
        </w:rPr>
        <w:fldChar w:fldCharType="separate"/>
      </w:r>
      <w:r w:rsidR="006357D4">
        <w:rPr>
          <w:bCs/>
          <w:noProof/>
          <w:szCs w:val="22"/>
          <w:highlight w:val="yellow"/>
        </w:rPr>
        <w:t>[Company Name]</w:t>
      </w:r>
      <w:r w:rsidR="006357D4">
        <w:rPr>
          <w:bCs/>
          <w:szCs w:val="22"/>
          <w:highlight w:val="yellow"/>
        </w:rPr>
        <w:fldChar w:fldCharType="end"/>
      </w:r>
      <w:r w:rsidR="006357D4">
        <w:rPr>
          <w:noProof/>
        </w:rPr>
        <w:t xml:space="preserve"> </w:t>
      </w:r>
      <w:r w:rsidR="006357D4">
        <w:rPr>
          <w:bCs/>
          <w:szCs w:val="22"/>
          <w:highlight w:val="yellow"/>
        </w:rPr>
        <w:fldChar w:fldCharType="begin">
          <w:ffData>
            <w:name w:val=""/>
            <w:enabled/>
            <w:calcOnExit w:val="0"/>
            <w:textInput>
              <w:default w:val="[YEAR]"/>
            </w:textInput>
          </w:ffData>
        </w:fldChar>
      </w:r>
      <w:r w:rsidR="006357D4">
        <w:rPr>
          <w:bCs/>
          <w:szCs w:val="22"/>
          <w:highlight w:val="yellow"/>
        </w:rPr>
        <w:instrText xml:space="preserve"> FORMTEXT </w:instrText>
      </w:r>
      <w:r w:rsidR="006357D4">
        <w:rPr>
          <w:bCs/>
          <w:szCs w:val="22"/>
          <w:highlight w:val="yellow"/>
        </w:rPr>
      </w:r>
      <w:r w:rsidR="006357D4">
        <w:rPr>
          <w:bCs/>
          <w:szCs w:val="22"/>
          <w:highlight w:val="yellow"/>
        </w:rPr>
        <w:fldChar w:fldCharType="separate"/>
      </w:r>
      <w:r w:rsidR="006357D4">
        <w:rPr>
          <w:bCs/>
          <w:noProof/>
          <w:szCs w:val="22"/>
          <w:highlight w:val="yellow"/>
        </w:rPr>
        <w:t>[YEAR]</w:t>
      </w:r>
      <w:r w:rsidR="006357D4">
        <w:rPr>
          <w:bCs/>
          <w:szCs w:val="22"/>
          <w:highlight w:val="yellow"/>
        </w:rPr>
        <w:fldChar w:fldCharType="end"/>
      </w:r>
      <w:r w:rsidR="006357D4">
        <w:rPr>
          <w:noProof/>
        </w:rPr>
        <w:t xml:space="preserve"> Stock Plan</w:t>
      </w:r>
      <w:r w:rsidR="006357D4">
        <w:t xml:space="preserve"> which is attached to and made a part of this Agreement.</w:t>
      </w:r>
    </w:p>
    <w:p w14:paraId="794A108E" w14:textId="77777777" w:rsidR="00617ED5" w:rsidRDefault="00617ED5">
      <w:pPr>
        <w:pStyle w:val="TabbedL1"/>
        <w:numPr>
          <w:ilvl w:val="0"/>
          <w:numId w:val="8"/>
        </w:numPr>
        <w:ind w:left="0"/>
        <w:rPr>
          <w:del w:id="32" w:author="Kyle Mitchell" w:date="2016-04-20T17:35:00Z"/>
        </w:rPr>
      </w:pPr>
      <w:bookmarkStart w:id="33" w:name="_Ref216166925"/>
      <w:del w:id="34" w:author="Kyle Mitchell" w:date="2016-04-20T17:35:00Z">
        <w:r>
          <w:rPr>
            <w:b/>
            <w:u w:val="single"/>
          </w:rPr>
          <w:delText>Consideration</w:delText>
        </w:r>
        <w:r>
          <w:rPr>
            <w:b/>
          </w:rPr>
          <w:delText>.</w:delText>
        </w:r>
        <w:r>
          <w:delText xml:space="preserve">  Payment of the Aggregate Purchase Price shall be made by any method permitted by the Company and authorized under the Plan.  In addition, Purchaser shall satisfy any applicable tax, withholding obligations, required deductions or other payments, all in accordance with the Plan.</w:delText>
        </w:r>
      </w:del>
    </w:p>
    <w:p w14:paraId="66F1E220" w14:textId="77777777" w:rsidR="006357D4" w:rsidRDefault="006357D4">
      <w:pPr>
        <w:pStyle w:val="TabbedL1"/>
        <w:numPr>
          <w:ilvl w:val="0"/>
          <w:numId w:val="8"/>
        </w:numPr>
        <w:ind w:left="0"/>
        <w:rPr>
          <w:ins w:id="35" w:author="Kyle Mitchell" w:date="2016-04-20T17:35:00Z"/>
        </w:rPr>
      </w:pPr>
      <w:ins w:id="36" w:author="Kyle Mitchell" w:date="2016-04-20T17:35:00Z">
        <w:r>
          <w:rPr>
            <w:b/>
            <w:u w:val="single"/>
          </w:rPr>
          <w:t>Vesting Schedule</w:t>
        </w:r>
        <w:r>
          <w:rPr>
            <w:b/>
          </w:rPr>
          <w:t>.</w:t>
        </w:r>
        <w:r>
          <w:t xml:space="preserve">  ____ of the total Shares shall vest on __________, and an additional _____</w:t>
        </w:r>
        <w:r>
          <w:rPr>
            <w:noProof/>
            <w:color w:val="0000FF"/>
          </w:rPr>
          <w:t xml:space="preserve"> </w:t>
        </w:r>
        <w:r>
          <w:t xml:space="preserve">of the total Shares shall vest on the same day of each month thereafter (and if there is no corresponding day, the last day of the month), subject to Participant’s </w:t>
        </w:r>
        <w:r>
          <w:rPr>
            <w:color w:val="000000"/>
            <w:szCs w:val="24"/>
          </w:rPr>
          <w:t>Continuous Service Status t</w:t>
        </w:r>
        <w:r>
          <w:t>hrough such vesting date.  Fractional shares shall be rounded down to the nearest whole share.</w:t>
        </w:r>
      </w:ins>
    </w:p>
    <w:bookmarkEnd w:id="33"/>
    <w:p w14:paraId="687CC981" w14:textId="26F8FEC9" w:rsidR="006357D4" w:rsidRDefault="006357D4">
      <w:pPr>
        <w:pStyle w:val="TabbedL1"/>
        <w:numPr>
          <w:ilvl w:val="0"/>
          <w:numId w:val="8"/>
        </w:numPr>
        <w:ind w:left="0"/>
      </w:pPr>
      <w:r>
        <w:rPr>
          <w:b/>
          <w:u w:val="single"/>
        </w:rPr>
        <w:lastRenderedPageBreak/>
        <w:t>Limitations on Transfer</w:t>
      </w:r>
      <w:r>
        <w:rPr>
          <w:b/>
        </w:rPr>
        <w:t>.</w:t>
      </w:r>
      <w:r>
        <w:t xml:space="preserve">  </w:t>
      </w:r>
      <w:del w:id="37" w:author="Kyle Mitchell" w:date="2016-04-20T17:35:00Z">
        <w:r w:rsidR="00617ED5" w:rsidRPr="00A816B5">
          <w:rPr>
            <w:szCs w:val="24"/>
          </w:rPr>
          <w:delText>Purchaser</w:delText>
        </w:r>
      </w:del>
      <w:ins w:id="38" w:author="Kyle Mitchell" w:date="2016-04-20T17:35:00Z">
        <w:r>
          <w:rPr>
            <w:szCs w:val="22"/>
          </w:rPr>
          <w:t>Participant</w:t>
        </w:r>
      </w:ins>
      <w:r w:rsidRPr="00A816B5">
        <w:rPr>
          <w:szCs w:val="24"/>
        </w:rPr>
        <w:t xml:space="preserve"> acknowledges and agrees that the Shares </w:t>
      </w:r>
      <w:del w:id="39" w:author="Kyle Mitchell" w:date="2016-04-20T17:35:00Z">
        <w:r w:rsidR="00617ED5" w:rsidRPr="00A816B5">
          <w:rPr>
            <w:szCs w:val="24"/>
          </w:rPr>
          <w:delText>purchased</w:delText>
        </w:r>
      </w:del>
      <w:ins w:id="40" w:author="Kyle Mitchell" w:date="2016-04-20T17:35:00Z">
        <w:r>
          <w:rPr>
            <w:szCs w:val="22"/>
          </w:rPr>
          <w:t>received</w:t>
        </w:r>
      </w:ins>
      <w:r w:rsidRPr="00A816B5">
        <w:rPr>
          <w:szCs w:val="24"/>
        </w:rPr>
        <w:t xml:space="preserve"> </w:t>
      </w:r>
      <w:r w:rsidRPr="001F522A">
        <w:rPr>
          <w:szCs w:val="24"/>
        </w:rPr>
        <w:t xml:space="preserve">under this Agreement are subject to (i) the transfer restrictions set forth in Section 12 of the Plan, (ii) </w:t>
      </w:r>
      <w:r w:rsidRPr="001E6336">
        <w:t xml:space="preserve">the terms and conditions that apply to the Company’s Common Stock, as set forth in the </w:t>
      </w:r>
      <w:r w:rsidRPr="001D6905">
        <w:t>Company’s Bylaws</w:t>
      </w:r>
      <w:r w:rsidRPr="001E6336">
        <w:t xml:space="preserve">, </w:t>
      </w:r>
      <w:r w:rsidRPr="001F522A">
        <w:rPr>
          <w:szCs w:val="24"/>
          <w:highlight w:val="yellow"/>
        </w:rPr>
        <w:t>[including (without limitation) certain transfer restrictions set forth in Section [__] of the Company’s Bylaws,]</w:t>
      </w:r>
      <w:r w:rsidRPr="001E6336">
        <w:t xml:space="preserve"> as</w:t>
      </w:r>
      <w:r w:rsidRPr="001F522A">
        <w:rPr>
          <w:szCs w:val="24"/>
        </w:rPr>
        <w:t xml:space="preserve"> </w:t>
      </w:r>
      <w:r>
        <w:rPr>
          <w:szCs w:val="24"/>
        </w:rPr>
        <w:t>may be</w:t>
      </w:r>
      <w:r w:rsidRPr="001E6336">
        <w:t xml:space="preserve"> in effect at the time of any proposed transfer (the “</w:t>
      </w:r>
      <w:r>
        <w:rPr>
          <w:u w:val="single"/>
        </w:rPr>
        <w:t>Bylaw Provision</w:t>
      </w:r>
      <w:r w:rsidRPr="001E6336">
        <w:rPr>
          <w:u w:val="single"/>
        </w:rPr>
        <w:t>s</w:t>
      </w:r>
      <w:r w:rsidRPr="001E6336">
        <w:t>”),</w:t>
      </w:r>
      <w:r w:rsidRPr="001D6905">
        <w:t xml:space="preserve"> and</w:t>
      </w:r>
      <w:r w:rsidRPr="001E6336">
        <w:t xml:space="preserve"> (iii)</w:t>
      </w:r>
      <w:r w:rsidRPr="001F522A">
        <w:rPr>
          <w:szCs w:val="24"/>
        </w:rPr>
        <w:t xml:space="preserve"> any other limitation</w:t>
      </w:r>
      <w:r w:rsidRPr="00A816B5">
        <w:rPr>
          <w:szCs w:val="24"/>
        </w:rPr>
        <w:t xml:space="preserve"> or restriction on transfer created by Applicable Laws.  In addition to the foregoing limitations on transfer, </w:t>
      </w:r>
      <w:del w:id="41" w:author="Kyle Mitchell" w:date="2016-04-20T17:35:00Z">
        <w:r w:rsidR="00617ED5" w:rsidRPr="00A816B5">
          <w:rPr>
            <w:szCs w:val="24"/>
          </w:rPr>
          <w:delText>Purchaser</w:delText>
        </w:r>
      </w:del>
      <w:ins w:id="42" w:author="Kyle Mitchell" w:date="2016-04-20T17:35:00Z">
        <w:r>
          <w:rPr>
            <w:szCs w:val="22"/>
          </w:rPr>
          <w:t>Participant</w:t>
        </w:r>
      </w:ins>
      <w:r w:rsidRPr="00A816B5">
        <w:rPr>
          <w:szCs w:val="24"/>
        </w:rPr>
        <w:t xml:space="preserve"> shall not assign, encumber or dispose of any interest in the Shares while the Shares are subject to </w:t>
      </w:r>
      <w:del w:id="43" w:author="Kyle Mitchell" w:date="2016-04-20T17:35:00Z">
        <w:r w:rsidR="00617ED5" w:rsidRPr="00A816B5">
          <w:rPr>
            <w:szCs w:val="24"/>
          </w:rPr>
          <w:delText>the Company’s Repurchase Option</w:delText>
        </w:r>
      </w:del>
      <w:ins w:id="44" w:author="Kyle Mitchell" w:date="2016-04-20T17:35:00Z">
        <w:r>
          <w:rPr>
            <w:szCs w:val="22"/>
          </w:rPr>
          <w:t>forfeiture</w:t>
        </w:r>
      </w:ins>
      <w:r w:rsidRPr="00A816B5">
        <w:rPr>
          <w:szCs w:val="24"/>
        </w:rPr>
        <w:t xml:space="preserve"> (as </w:t>
      </w:r>
      <w:del w:id="45" w:author="Kyle Mitchell" w:date="2016-04-20T17:35:00Z">
        <w:r w:rsidR="00617ED5" w:rsidRPr="00A816B5">
          <w:rPr>
            <w:szCs w:val="24"/>
          </w:rPr>
          <w:delText>defined</w:delText>
        </w:r>
      </w:del>
      <w:ins w:id="46" w:author="Kyle Mitchell" w:date="2016-04-20T17:35:00Z">
        <w:r w:rsidRPr="008B133A">
          <w:rPr>
            <w:szCs w:val="22"/>
          </w:rPr>
          <w:t>de</w:t>
        </w:r>
        <w:r>
          <w:rPr>
            <w:szCs w:val="22"/>
          </w:rPr>
          <w:t>scribed</w:t>
        </w:r>
      </w:ins>
      <w:r w:rsidRPr="00A816B5">
        <w:rPr>
          <w:szCs w:val="24"/>
        </w:rPr>
        <w:t xml:space="preserve"> below).  After any Shares </w:t>
      </w:r>
      <w:del w:id="47" w:author="Kyle Mitchell" w:date="2016-04-20T17:35:00Z">
        <w:r w:rsidR="00617ED5" w:rsidRPr="00A816B5">
          <w:rPr>
            <w:szCs w:val="24"/>
          </w:rPr>
          <w:delText xml:space="preserve">have been released from such Repurchase </w:delText>
        </w:r>
        <w:r w:rsidR="00617ED5" w:rsidRPr="001F522A">
          <w:rPr>
            <w:szCs w:val="24"/>
          </w:rPr>
          <w:delText>Option, Purchaser</w:delText>
        </w:r>
      </w:del>
      <w:ins w:id="48" w:author="Kyle Mitchell" w:date="2016-04-20T17:35:00Z">
        <w:r>
          <w:rPr>
            <w:szCs w:val="22"/>
          </w:rPr>
          <w:t>are no longer subject to forfeiture</w:t>
        </w:r>
        <w:r>
          <w:t xml:space="preserve">, </w:t>
        </w:r>
        <w:r>
          <w:rPr>
            <w:szCs w:val="22"/>
          </w:rPr>
          <w:t>Participant</w:t>
        </w:r>
      </w:ins>
      <w:r w:rsidRPr="001F522A">
        <w:rPr>
          <w:szCs w:val="24"/>
        </w:rPr>
        <w:t xml:space="preserve"> shall not assign, encumber or dispose of any interest in the Shares except to the extent permitted by, and in compliance with, Section 12 of the Plan, </w:t>
      </w:r>
      <w:r w:rsidRPr="001E6336">
        <w:t xml:space="preserve">the </w:t>
      </w:r>
      <w:r>
        <w:t>Bylaw Provision</w:t>
      </w:r>
      <w:r w:rsidRPr="001E6336">
        <w:t>s</w:t>
      </w:r>
      <w:r w:rsidRPr="001F522A">
        <w:rPr>
          <w:szCs w:val="24"/>
        </w:rPr>
        <w:t>, Applicable Laws, and the provisions below</w:t>
      </w:r>
      <w:r>
        <w:t>.</w:t>
      </w:r>
    </w:p>
    <w:p w14:paraId="39533318" w14:textId="77777777" w:rsidR="00617ED5" w:rsidRDefault="00617ED5">
      <w:pPr>
        <w:pStyle w:val="TabbedL2"/>
        <w:keepNext/>
        <w:numPr>
          <w:ilvl w:val="1"/>
          <w:numId w:val="8"/>
        </w:numPr>
        <w:ind w:left="0"/>
        <w:rPr>
          <w:del w:id="49" w:author="Kyle Mitchell" w:date="2016-04-20T17:35:00Z"/>
          <w:b/>
        </w:rPr>
      </w:pPr>
      <w:del w:id="50" w:author="Kyle Mitchell" w:date="2016-04-20T17:35:00Z">
        <w:r>
          <w:rPr>
            <w:b/>
            <w:u w:val="single"/>
          </w:rPr>
          <w:delText>Repurchase Option; Vesting</w:delText>
        </w:r>
        <w:r>
          <w:rPr>
            <w:b/>
          </w:rPr>
          <w:delText>.</w:delText>
        </w:r>
      </w:del>
    </w:p>
    <w:p w14:paraId="164B3893" w14:textId="6FBE3F75" w:rsidR="006357D4" w:rsidRDefault="00617ED5">
      <w:pPr>
        <w:pStyle w:val="TabbedL2"/>
        <w:numPr>
          <w:ilvl w:val="1"/>
          <w:numId w:val="8"/>
        </w:numPr>
        <w:ind w:left="0"/>
        <w:rPr>
          <w:b/>
        </w:rPr>
      </w:pPr>
      <w:bookmarkStart w:id="51" w:name="_Ref283655901"/>
      <w:del w:id="52" w:author="Kyle Mitchell" w:date="2016-04-20T17:35:00Z">
        <w:r>
          <w:delText xml:space="preserve">In </w:delText>
        </w:r>
      </w:del>
      <w:ins w:id="53" w:author="Kyle Mitchell" w:date="2016-04-20T17:35:00Z">
        <w:r w:rsidR="006357D4">
          <w:rPr>
            <w:b/>
            <w:bCs/>
            <w:u w:val="single"/>
          </w:rPr>
          <w:t>Forfeiture Upon Termination of Participant’s Continuous Service Status</w:t>
        </w:r>
        <w:r w:rsidR="006357D4">
          <w:rPr>
            <w:b/>
          </w:rPr>
          <w:t>.</w:t>
        </w:r>
        <w:r w:rsidR="006357D4">
          <w:t xml:space="preserve">  </w:t>
        </w:r>
        <w:r w:rsidR="006357D4">
          <w:rPr>
            <w:color w:val="000000"/>
            <w:szCs w:val="24"/>
          </w:rPr>
          <w:t xml:space="preserve">Notwithstanding any contrary provision of this Agreement, in </w:t>
        </w:r>
      </w:ins>
      <w:r w:rsidR="006357D4">
        <w:rPr>
          <w:color w:val="000000"/>
          <w:szCs w:val="24"/>
        </w:rPr>
        <w:t xml:space="preserve">the event of </w:t>
      </w:r>
      <w:del w:id="54" w:author="Kyle Mitchell" w:date="2016-04-20T17:35:00Z">
        <w:r>
          <w:delText>the</w:delText>
        </w:r>
      </w:del>
      <w:ins w:id="55" w:author="Kyle Mitchell" w:date="2016-04-20T17:35:00Z">
        <w:r w:rsidR="006357D4">
          <w:rPr>
            <w:color w:val="000000"/>
            <w:szCs w:val="24"/>
          </w:rPr>
          <w:t>any</w:t>
        </w:r>
      </w:ins>
      <w:r w:rsidR="006357D4">
        <w:rPr>
          <w:color w:val="000000"/>
          <w:szCs w:val="24"/>
        </w:rPr>
        <w:t xml:space="preserve"> voluntary or involuntary termination of </w:t>
      </w:r>
      <w:del w:id="56" w:author="Kyle Mitchell" w:date="2016-04-20T17:35:00Z">
        <w:r>
          <w:delText>Purchaser’s</w:delText>
        </w:r>
      </w:del>
      <w:ins w:id="57" w:author="Kyle Mitchell" w:date="2016-04-20T17:35:00Z">
        <w:r w:rsidR="006357D4">
          <w:rPr>
            <w:color w:val="000000"/>
            <w:szCs w:val="24"/>
          </w:rPr>
          <w:t>Participant’s</w:t>
        </w:r>
      </w:ins>
      <w:r w:rsidR="006357D4">
        <w:rPr>
          <w:color w:val="000000"/>
          <w:szCs w:val="24"/>
        </w:rPr>
        <w:t xml:space="preserve"> Continuous Service Status</w:t>
      </w:r>
      <w:ins w:id="58" w:author="Kyle Mitchell" w:date="2016-04-20T17:35:00Z">
        <w:r w:rsidR="006357D4">
          <w:rPr>
            <w:color w:val="000000"/>
            <w:szCs w:val="24"/>
          </w:rPr>
          <w:t xml:space="preserve"> prior to vesting pursuant to the Vesting Schedule set forth in Section 2 above</w:t>
        </w:r>
      </w:ins>
      <w:r w:rsidR="006357D4">
        <w:rPr>
          <w:color w:val="000000"/>
          <w:szCs w:val="24"/>
        </w:rPr>
        <w:t xml:space="preserve"> for any reason (including</w:t>
      </w:r>
      <w:del w:id="59" w:author="Kyle Mitchell" w:date="2016-04-20T17:35:00Z">
        <w:r>
          <w:delText>, without limitation, resignation,</w:delText>
        </w:r>
      </w:del>
      <w:r w:rsidR="006357D4">
        <w:rPr>
          <w:color w:val="000000"/>
          <w:szCs w:val="24"/>
        </w:rPr>
        <w:t xml:space="preserve"> death or Disability), with or without cause, the </w:t>
      </w:r>
      <w:ins w:id="60" w:author="Kyle Mitchell" w:date="2016-04-20T17:35:00Z">
        <w:r w:rsidR="006357D4">
          <w:rPr>
            <w:color w:val="000000"/>
            <w:szCs w:val="24"/>
          </w:rPr>
          <w:t xml:space="preserve">then </w:t>
        </w:r>
        <w:r w:rsidR="006357D4">
          <w:t xml:space="preserve">Unvested </w:t>
        </w:r>
        <w:r w:rsidR="006357D4">
          <w:rPr>
            <w:color w:val="000000"/>
            <w:szCs w:val="24"/>
          </w:rPr>
          <w:t xml:space="preserve">Shares will thereupon be forfeited and automatically transferred to and reacquired by the </w:t>
        </w:r>
      </w:ins>
      <w:r w:rsidR="006357D4">
        <w:rPr>
          <w:color w:val="000000"/>
          <w:szCs w:val="24"/>
        </w:rPr>
        <w:t xml:space="preserve">Company </w:t>
      </w:r>
      <w:del w:id="61" w:author="Kyle Mitchell" w:date="2016-04-20T17:35:00Z">
        <w:r>
          <w:delText xml:space="preserve">shall </w:delText>
        </w:r>
      </w:del>
      <w:ins w:id="62" w:author="Kyle Mitchell" w:date="2016-04-20T17:35:00Z">
        <w:r w:rsidR="006357D4">
          <w:rPr>
            <w:color w:val="000000"/>
            <w:szCs w:val="24"/>
          </w:rPr>
          <w:t xml:space="preserve">at no cost to the Company </w:t>
        </w:r>
      </w:ins>
      <w:r w:rsidR="006357D4">
        <w:rPr>
          <w:color w:val="000000"/>
          <w:szCs w:val="24"/>
        </w:rPr>
        <w:t xml:space="preserve">upon the date of such termination </w:t>
      </w:r>
      <w:del w:id="63" w:author="Kyle Mitchell" w:date="2016-04-20T17:35:00Z">
        <w:r>
          <w:delText>(the “</w:delText>
        </w:r>
        <w:r>
          <w:rPr>
            <w:u w:val="single"/>
          </w:rPr>
          <w:delText>Termination Date</w:delText>
        </w:r>
        <w:r>
          <w:delText>”)</w:delText>
        </w:r>
      </w:del>
      <w:ins w:id="64" w:author="Kyle Mitchell" w:date="2016-04-20T17:35:00Z">
        <w:r w:rsidR="006357D4">
          <w:rPr>
            <w:color w:val="000000"/>
            <w:szCs w:val="24"/>
          </w:rPr>
          <w:t>and Participant will</w:t>
        </w:r>
      </w:ins>
      <w:r w:rsidR="006357D4">
        <w:rPr>
          <w:color w:val="000000"/>
          <w:szCs w:val="24"/>
        </w:rPr>
        <w:t xml:space="preserve"> have </w:t>
      </w:r>
      <w:del w:id="65" w:author="Kyle Mitchell" w:date="2016-04-20T17:35:00Z">
        <w:r>
          <w:delText>an irrevocable, exclusive option (the “</w:delText>
        </w:r>
        <w:r>
          <w:rPr>
            <w:u w:val="single"/>
          </w:rPr>
          <w:delText>Repurchase Option</w:delText>
        </w:r>
        <w:r>
          <w:delText xml:space="preserve">”) for a period of 3 months from </w:delText>
        </w:r>
      </w:del>
      <w:ins w:id="66" w:author="Kyle Mitchell" w:date="2016-04-20T17:35:00Z">
        <w:r w:rsidR="006357D4">
          <w:rPr>
            <w:color w:val="000000"/>
            <w:szCs w:val="24"/>
          </w:rPr>
          <w:t xml:space="preserve">no further rights or interests with respect to </w:t>
        </w:r>
      </w:ins>
      <w:r w:rsidR="006357D4">
        <w:rPr>
          <w:color w:val="000000"/>
          <w:szCs w:val="24"/>
        </w:rPr>
        <w:t xml:space="preserve">such </w:t>
      </w:r>
      <w:del w:id="67" w:author="Kyle Mitchell" w:date="2016-04-20T17:35:00Z">
        <w:r>
          <w:delText>date to repurchase all or any portion of the Unvested Shares (as defined below) held by Purchaser as of the Termination Date at the original purchase price per Share (adjusted for any stock splits, stock dividends and the like) specified in Section </w:delText>
        </w:r>
        <w:r>
          <w:fldChar w:fldCharType="begin"/>
        </w:r>
        <w:r>
          <w:delInstrText>REF _Ref216166827 \w \h</w:delInstrText>
        </w:r>
        <w:r>
          <w:fldChar w:fldCharType="separate"/>
        </w:r>
        <w:r>
          <w:delText>1</w:delText>
        </w:r>
        <w:r>
          <w:fldChar w:fldCharType="end"/>
        </w:r>
        <w:r>
          <w:delText>.  As used in this Agreement, “</w:delText>
        </w:r>
      </w:del>
      <w:r w:rsidR="006357D4">
        <w:rPr>
          <w:color w:val="000000"/>
          <w:szCs w:val="24"/>
        </w:rPr>
        <w:t>Unvested Shares</w:t>
      </w:r>
      <w:del w:id="68" w:author="Kyle Mitchell" w:date="2016-04-20T17:35:00Z">
        <w:r>
          <w:delText>” means Shares, if any, that have not yet been released from the Repurchase Option</w:delText>
        </w:r>
      </w:del>
      <w:r w:rsidR="006357D4">
        <w:rPr>
          <w:b/>
        </w:rPr>
        <w:t>.</w:t>
      </w:r>
    </w:p>
    <w:p w14:paraId="7095511B" w14:textId="77777777" w:rsidR="00617ED5" w:rsidRDefault="00617ED5">
      <w:pPr>
        <w:pStyle w:val="TabbedL3"/>
        <w:numPr>
          <w:ilvl w:val="2"/>
          <w:numId w:val="8"/>
        </w:numPr>
        <w:ind w:left="0"/>
        <w:rPr>
          <w:del w:id="69" w:author="Kyle Mitchell" w:date="2016-04-20T17:35:00Z"/>
        </w:rPr>
      </w:pPr>
      <w:bookmarkStart w:id="70" w:name="_Ref216166844"/>
      <w:bookmarkStart w:id="71" w:name="_Ref301285978"/>
      <w:del w:id="72" w:author="Kyle Mitchell" w:date="2016-04-20T17:35:00Z">
        <w:r>
          <w:delText xml:space="preserve">Unless the Company notifies Purchaser within 3 months from the Termination Date that it does not intend to exercise its Repurchase Option with respect to some or all of the Unvested Shares, the Repurchase Option shall be deemed automatically exercised by the Company as of the end of such 3-month period following such Termination Date, provided that the Company may notify Purchaser that it is exercising its Repurchase Option as of a date prior to the end of such 3-month period.  Unless Purchaser is otherwise notified by the Company pursuant to the preceding sentence that the Company does not intend to exercise its Repurchase Option as to some or all of the Unvested Shares to which it applies at the time of termination, execution of this Agreement by Purchaser constitutes written notice to Purchaser of the Company’s intention to exercise its Repurchase Option with respect to all Unvested Shares to which such Repurchase Option applies.  The Company, at its choice, may satisfy its payment obligation to Purchaser with respect to exercise of the Repurchase Option by either (A) delivering a check to Purchaser in the amount of the purchase price for the Unvested Shares being repurchased, or (B) in the event Purchaser is indebted to the Company, canceling an amount of such indebtedness equal to the purchase price for the Unvested Shares being repurchased, or (C) by a combination of (A) and (B) so that the combined payment and cancellation of indebtedness equals such purchase price.  In the event of any deemed automatic </w:delText>
        </w:r>
        <w:r>
          <w:lastRenderedPageBreak/>
          <w:delText>exercise of the Repurchase Option pursuant to this Section </w:delText>
        </w:r>
        <w:r>
          <w:fldChar w:fldCharType="begin"/>
        </w:r>
        <w:r>
          <w:delInstrText xml:space="preserve"> REF _Ref301285978 \w \h </w:delInstrText>
        </w:r>
        <w:r>
          <w:fldChar w:fldCharType="separate"/>
        </w:r>
        <w:r>
          <w:delText>3(a)(ii)</w:delText>
        </w:r>
        <w:r>
          <w:fldChar w:fldCharType="end"/>
        </w:r>
        <w:r>
          <w:delText xml:space="preserve"> in which Purchaser is indebted to the Company, such indebtedness equal to the purchase price of the Unvested Shares being repurchased shall be deemed automatically canceled as of the end of the 3-month period following the Termination Date unless the Company otherwise satisfies its payment obligations.  As a result of any repurchase of Unvested Shares pursuant to this Section </w:delText>
        </w:r>
        <w:r>
          <w:fldChar w:fldCharType="begin"/>
        </w:r>
        <w:r>
          <w:delInstrText xml:space="preserve"> REF _Ref216167763 \w \h </w:delInstrText>
        </w:r>
        <w:r>
          <w:fldChar w:fldCharType="separate"/>
        </w:r>
        <w:r>
          <w:delText>3(a)</w:delText>
        </w:r>
        <w:r>
          <w:fldChar w:fldCharType="end"/>
        </w:r>
        <w:r>
          <w:delText>, the Company shall become the legal and beneficial owner of the Unvested Shares being repurchased and shall have all rights and interest therein or related thereto, and the Company shall have the right to transfer to its own name the number of Unvested Shares being repurchased by the Company, without further action by Purchaser.</w:delText>
        </w:r>
        <w:bookmarkEnd w:id="51"/>
        <w:bookmarkEnd w:id="71"/>
      </w:del>
    </w:p>
    <w:p w14:paraId="2B555E57" w14:textId="77777777" w:rsidR="00617ED5" w:rsidRDefault="00617ED5">
      <w:pPr>
        <w:pStyle w:val="TabbedL3"/>
        <w:numPr>
          <w:ilvl w:val="2"/>
          <w:numId w:val="8"/>
        </w:numPr>
        <w:ind w:left="0"/>
        <w:rPr>
          <w:del w:id="73" w:author="Kyle Mitchell" w:date="2016-04-20T17:35:00Z"/>
        </w:rPr>
      </w:pPr>
      <w:del w:id="74" w:author="Kyle Mitchell" w:date="2016-04-20T17:35:00Z">
        <w:r>
          <w:rPr>
            <w:noProof/>
          </w:rPr>
          <w:delText>__________</w:delText>
        </w:r>
        <w:r>
          <w:delText>% of the Shares shall initially be subject to the Repurchase Option (the “</w:delText>
        </w:r>
        <w:r>
          <w:rPr>
            <w:u w:val="single"/>
          </w:rPr>
          <w:delText>Vesting Shares</w:delText>
        </w:r>
        <w:r>
          <w:delText>”).  __________ of the Vesting Shares shall be released from the Repurchase Option on __________, and an additional __________</w:delText>
        </w:r>
        <w:r>
          <w:rPr>
            <w:noProof/>
            <w:color w:val="0000FF"/>
          </w:rPr>
          <w:delText xml:space="preserve"> </w:delText>
        </w:r>
        <w:r>
          <w:delText xml:space="preserve">of the Vesting Shares shall be released from the Repurchase Option on the corresponding day of each month thereafter (and if there is no corresponding day, the last day of the month), until all Vesting Shares are released from the Repurchase Option; provided, however, that such scheduled releases from the Repurchase Option shall immediately cease as of the Termination Date.  Fractional shares shall be rounded down to the nearest whole share. </w:delText>
        </w:r>
      </w:del>
    </w:p>
    <w:p w14:paraId="5EC629A8" w14:textId="749C6605" w:rsidR="006357D4" w:rsidRDefault="006357D4">
      <w:pPr>
        <w:pStyle w:val="TabbedL2"/>
        <w:numPr>
          <w:ilvl w:val="1"/>
          <w:numId w:val="8"/>
        </w:numPr>
        <w:ind w:left="0"/>
      </w:pPr>
      <w:r>
        <w:rPr>
          <w:b/>
          <w:u w:val="single"/>
        </w:rPr>
        <w:t>Transfer Restrictions; Right of First Refusal</w:t>
      </w:r>
      <w:r>
        <w:rPr>
          <w:b/>
        </w:rPr>
        <w:t>.</w:t>
      </w:r>
      <w:r>
        <w:rPr>
          <w:bCs/>
        </w:rPr>
        <w:t xml:space="preserve">  </w:t>
      </w:r>
      <w:r>
        <w:t xml:space="preserve">Before any Shares held by </w:t>
      </w:r>
      <w:del w:id="75" w:author="Kyle Mitchell" w:date="2016-04-20T17:35:00Z">
        <w:r w:rsidR="00617ED5">
          <w:delText>Purchaser</w:delText>
        </w:r>
      </w:del>
      <w:ins w:id="76" w:author="Kyle Mitchell" w:date="2016-04-20T17:35:00Z">
        <w:r>
          <w:t>Participant</w:t>
        </w:r>
      </w:ins>
      <w:r>
        <w:t xml:space="preserve"> or any transferee of </w:t>
      </w:r>
      <w:del w:id="77" w:author="Kyle Mitchell" w:date="2016-04-20T17:35:00Z">
        <w:r w:rsidR="00617ED5">
          <w:delText>Purchaser</w:delText>
        </w:r>
      </w:del>
      <w:ins w:id="78" w:author="Kyle Mitchell" w:date="2016-04-20T17:35:00Z">
        <w:r>
          <w:t>Participant</w:t>
        </w:r>
      </w:ins>
      <w:r>
        <w:t xml:space="preserve"> (either being sometimes referred to herein as the “</w:t>
      </w:r>
      <w:r>
        <w:rPr>
          <w:u w:val="single"/>
        </w:rPr>
        <w:t>Holder</w:t>
      </w:r>
      <w:r>
        <w:t xml:space="preserve">”) may be sold or otherwise transferred (including transfer by gift or operation of law), the Company shall first, to the extent the Company’s approval is required by the Plan or any applicable Bylaw Provisions, have the right to approve such </w:t>
      </w:r>
      <w:r w:rsidRPr="008B133A">
        <w:rPr>
          <w:szCs w:val="22"/>
        </w:rPr>
        <w:t xml:space="preserve">sale or </w:t>
      </w:r>
      <w:r>
        <w:t xml:space="preserve">transfer, </w:t>
      </w:r>
      <w:r w:rsidRPr="008B133A">
        <w:rPr>
          <w:szCs w:val="22"/>
        </w:rPr>
        <w:t>in full or in part, and shall then have the right to purchase all or any part of the Shares proposed to be sold or transferred, in each case</w:t>
      </w:r>
      <w:r>
        <w:rPr>
          <w:szCs w:val="22"/>
        </w:rPr>
        <w:t>,</w:t>
      </w:r>
      <w:r>
        <w:t xml:space="preserve"> in its sole and absolute discretion </w:t>
      </w:r>
      <w:r w:rsidRPr="008B133A">
        <w:rPr>
          <w:szCs w:val="22"/>
        </w:rPr>
        <w:t>(the “</w:t>
      </w:r>
      <w:r w:rsidRPr="00633D90">
        <w:rPr>
          <w:szCs w:val="22"/>
          <w:u w:val="single"/>
        </w:rPr>
        <w:t>Right of First Refusal</w:t>
      </w:r>
      <w:r w:rsidRPr="008B133A">
        <w:rPr>
          <w:szCs w:val="22"/>
        </w:rPr>
        <w:t>”)</w:t>
      </w:r>
      <w:r>
        <w:t xml:space="preserve">.  If the Holder would like to </w:t>
      </w:r>
      <w:r w:rsidRPr="008B133A">
        <w:rPr>
          <w:szCs w:val="22"/>
        </w:rPr>
        <w:t xml:space="preserve">sell or </w:t>
      </w:r>
      <w:r>
        <w:t xml:space="preserve">transfer any Shares, the Holder must provide the Company or its assignee(s) with a </w:t>
      </w:r>
      <w:r w:rsidRPr="008B133A">
        <w:rPr>
          <w:szCs w:val="22"/>
        </w:rPr>
        <w:t>Notice (as defined below) requesting approval to sell or transfer</w:t>
      </w:r>
      <w:r>
        <w:rPr>
          <w:szCs w:val="22"/>
        </w:rPr>
        <w:t xml:space="preserve"> </w:t>
      </w:r>
      <w:r>
        <w:t xml:space="preserve">the Shares and offering the Company or its assignee(s) a Right of First Refusal on the same terms and conditions set forth in this Section 3(b).  </w:t>
      </w:r>
      <w:r w:rsidRPr="008B133A">
        <w:rPr>
          <w:szCs w:val="22"/>
        </w:rPr>
        <w:t>The Company may either (1) exercise its Right of First Refusal in full or in part and purchase such Shares pursuant to this Section 3(b)</w:t>
      </w:r>
      <w:r>
        <w:t>, (2) decline to exercise its Right of First Refusal in full or in part and permit the transfer of such Shares to the Proposed Transferee (as defined below) in full or in part or (3) decline to exercise its Right of First Refusal in full or in part and, to the extent the Company’s approval is required by the Plan or any applicable Bylaw Provisions, decline the request to sell or transfer the Shares in full or in part.</w:t>
      </w:r>
      <w:bookmarkEnd w:id="70"/>
    </w:p>
    <w:p w14:paraId="7338EC18" w14:textId="77777777" w:rsidR="006357D4" w:rsidRDefault="006357D4" w:rsidP="006357D4">
      <w:pPr>
        <w:pStyle w:val="TabbedL3"/>
        <w:numPr>
          <w:ilvl w:val="2"/>
          <w:numId w:val="8"/>
        </w:numPr>
        <w:tabs>
          <w:tab w:val="left" w:pos="2880"/>
        </w:tabs>
        <w:autoSpaceDE w:val="0"/>
        <w:autoSpaceDN w:val="0"/>
        <w:adjustRightInd w:val="0"/>
        <w:ind w:left="0"/>
      </w:pPr>
      <w:bookmarkStart w:id="79" w:name="_Ref216167643"/>
      <w:r>
        <w:rPr>
          <w:b/>
          <w:u w:val="single"/>
        </w:rPr>
        <w:t>Notice of Proposed Transfer</w:t>
      </w:r>
      <w:r>
        <w:rPr>
          <w:b/>
        </w:rPr>
        <w:t>.</w:t>
      </w:r>
      <w:r>
        <w:t xml:space="preserve">  The Holder of the Shares shall deliver to the Company a written notice (the “</w:t>
      </w:r>
      <w:r>
        <w:rPr>
          <w:u w:val="single"/>
        </w:rPr>
        <w:t>Notice</w:t>
      </w:r>
      <w:r>
        <w:t>”) stating:  (A) the Holder’s intention to sell or otherwise transfer such Shares; (B) the name of each proposed purchaser or other transferee (“</w:t>
      </w:r>
      <w:r>
        <w:rPr>
          <w:u w:val="single"/>
        </w:rPr>
        <w:t>Proposed Transferee</w:t>
      </w:r>
      <w:r>
        <w:t xml:space="preserve">”); (C) the number of Shares to be </w:t>
      </w:r>
      <w:r w:rsidRPr="008B133A">
        <w:rPr>
          <w:szCs w:val="22"/>
        </w:rPr>
        <w:t>sold or</w:t>
      </w:r>
      <w:r>
        <w:rPr>
          <w:szCs w:val="22"/>
        </w:rPr>
        <w:t xml:space="preserve"> </w:t>
      </w:r>
      <w:r>
        <w:t>transferred to each Proposed Transferee; (D) the terms and conditions of each proposed sale or transfer, including (without limitation) the purchase price for such Shares (the “</w:t>
      </w:r>
      <w:r>
        <w:rPr>
          <w:u w:val="single"/>
        </w:rPr>
        <w:t>Transfer Purchase Price</w:t>
      </w:r>
      <w:r>
        <w:t>”); and (E) the Holder’s offer to the Company or its assignee(s) to purchase the Shares at the Transfer Purchase Price and upon the same terms (or terms that are no less favorable to the Company).</w:t>
      </w:r>
    </w:p>
    <w:p w14:paraId="69C63B4B" w14:textId="77777777" w:rsidR="006357D4" w:rsidRDefault="006357D4" w:rsidP="006357D4">
      <w:pPr>
        <w:pStyle w:val="TabbedL3"/>
        <w:numPr>
          <w:ilvl w:val="2"/>
          <w:numId w:val="8"/>
        </w:numPr>
        <w:ind w:left="0"/>
      </w:pPr>
      <w:r>
        <w:rPr>
          <w:b/>
          <w:u w:val="single"/>
        </w:rPr>
        <w:lastRenderedPageBreak/>
        <w:t>Exercise of Right of First Refusal</w:t>
      </w:r>
      <w:r>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Transfer Purchase Price, provided that if the Transfer Purchase Price consists of no legal consideration (as, for example, in the case of a transfer by gift), the purchase price will be the fair market value of the Shares as determined in good faith by the Company.  If the Transfer Purchase Price includes consideration other than cash, the cash equivalent value of the non-cash consideration shall be determined by the Company in good faith.</w:t>
      </w:r>
    </w:p>
    <w:p w14:paraId="74DD9FB5" w14:textId="77777777" w:rsidR="006357D4" w:rsidRDefault="006357D4" w:rsidP="006357D4">
      <w:pPr>
        <w:pStyle w:val="TabbedL3"/>
        <w:numPr>
          <w:ilvl w:val="2"/>
          <w:numId w:val="8"/>
        </w:numPr>
        <w:ind w:left="0"/>
      </w:pPr>
      <w:r>
        <w:rPr>
          <w:b/>
          <w:u w:val="single"/>
        </w:rPr>
        <w:t>Payment</w:t>
      </w:r>
      <w:r>
        <w:rPr>
          <w:b/>
        </w:rPr>
        <w:t>.</w:t>
      </w:r>
      <w:r>
        <w:t xml:space="preserve">  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14:paraId="7544DF6F" w14:textId="77777777" w:rsidR="006357D4" w:rsidRDefault="006357D4" w:rsidP="006357D4">
      <w:pPr>
        <w:pStyle w:val="TabbedL3"/>
        <w:numPr>
          <w:ilvl w:val="2"/>
          <w:numId w:val="8"/>
        </w:numPr>
        <w:tabs>
          <w:tab w:val="left" w:pos="2880"/>
        </w:tabs>
        <w:autoSpaceDE w:val="0"/>
        <w:autoSpaceDN w:val="0"/>
        <w:adjustRightInd w:val="0"/>
        <w:ind w:left="0"/>
      </w:pPr>
      <w:r>
        <w:rPr>
          <w:b/>
          <w:u w:val="single"/>
        </w:rPr>
        <w:t>Holder’s Right to Transfer</w:t>
      </w:r>
      <w:r>
        <w:rPr>
          <w:b/>
        </w:rPr>
        <w:t>.</w:t>
      </w:r>
      <w:r>
        <w:t xml:space="preserve">  If any of the Shares proposed in the Notice to be sold or transferred to a given Proposed Transferee are both (A) not purchased by the Company and/or its assignee(s) as provided in this Section 3(b) </w:t>
      </w:r>
      <w:r w:rsidRPr="00711DB8">
        <w:rPr>
          <w:u w:val="single"/>
        </w:rPr>
        <w:t>and</w:t>
      </w:r>
      <w:r>
        <w:t xml:space="preserve"> (B) </w:t>
      </w:r>
      <w:r w:rsidRPr="001F522A">
        <w:t xml:space="preserve">approved by the Company to be sold or transferred, then the Holder may sell or otherwise transfer any such Shares to the applicable Proposed Transferee at the </w:t>
      </w:r>
      <w:r>
        <w:t xml:space="preserve">Transfer Purchase </w:t>
      </w:r>
      <w:r w:rsidRPr="001F522A">
        <w:t xml:space="preserve">Price or at a higher price, provided that such sale or other transfer is consummated within 120 days after the date of the Notice; provided that any such sale or other transfer is also effected in accordance with </w:t>
      </w:r>
      <w:r w:rsidRPr="001E6336">
        <w:t xml:space="preserve">the </w:t>
      </w:r>
      <w:r>
        <w:t>Bylaw Provision</w:t>
      </w:r>
      <w:r w:rsidRPr="001E6336">
        <w:t>s</w:t>
      </w:r>
      <w:r w:rsidRPr="001F522A">
        <w:rPr>
          <w:szCs w:val="24"/>
        </w:rPr>
        <w:t xml:space="preserve">, </w:t>
      </w:r>
      <w:r w:rsidRPr="001F522A">
        <w:t xml:space="preserve">the transfer restrictions set forth in the Plan and any Applicable Laws and the Proposed Transferee agrees in writing that the Plan, </w:t>
      </w:r>
      <w:r w:rsidRPr="001E6336">
        <w:t xml:space="preserve">the </w:t>
      </w:r>
      <w:r>
        <w:t>Bylaw Provision</w:t>
      </w:r>
      <w:r w:rsidRPr="001E6336">
        <w:t>s</w:t>
      </w:r>
      <w:r w:rsidRPr="001F522A">
        <w:rPr>
          <w:szCs w:val="24"/>
        </w:rPr>
        <w:t>,</w:t>
      </w:r>
      <w:r w:rsidRPr="001F522A">
        <w:t xml:space="preserve"> and the provisions of this Agreement, including this Section 3 and the waiver of statutory information rights in Section 10, shall continue to apply to the Shares in the hands of such Proposed Transferee.  The Company, in consultation with its legal counsel, may require the Holder to provide an opinion of counsel evidencing compliance with Applicable Laws.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r>
        <w:t>.</w:t>
      </w:r>
    </w:p>
    <w:p w14:paraId="6E3C88C0" w14:textId="77777777" w:rsidR="006357D4" w:rsidRDefault="006357D4" w:rsidP="006357D4">
      <w:pPr>
        <w:pStyle w:val="TabbedL3"/>
        <w:numPr>
          <w:ilvl w:val="2"/>
          <w:numId w:val="8"/>
        </w:numPr>
        <w:tabs>
          <w:tab w:val="left" w:pos="2880"/>
        </w:tabs>
        <w:autoSpaceDE w:val="0"/>
        <w:autoSpaceDN w:val="0"/>
        <w:adjustRightInd w:val="0"/>
        <w:ind w:left="0"/>
      </w:pPr>
      <w:bookmarkStart w:id="80" w:name="_Ref216167036"/>
      <w:bookmarkEnd w:id="80"/>
      <w:r>
        <w:rPr>
          <w:b/>
          <w:u w:val="single"/>
        </w:rPr>
        <w:t>Exception for Certain Family Transfers</w:t>
      </w:r>
      <w:r>
        <w:rPr>
          <w:b/>
        </w:rPr>
        <w:t>.</w:t>
      </w:r>
      <w:r>
        <w:t xml:space="preserve">  </w:t>
      </w:r>
      <w:r w:rsidRPr="001F522A">
        <w:t xml:space="preserve">Anything to the contrary contained in this Section 3(b) notwithstanding, the transfer of any or all of the Shares during Holder’s lifetime or on Holder’s death by will or intestacy to Holder’s Immediate Family or a trust for the benefit of </w:t>
      </w:r>
      <w:r>
        <w:t xml:space="preserve">Holder or Holder’s </w:t>
      </w:r>
      <w:r w:rsidRPr="001F522A">
        <w:t>Immediate Family shall be exempt from the provisions of this Section 3(b).  “</w:t>
      </w:r>
      <w:r w:rsidRPr="001F522A">
        <w:rPr>
          <w:u w:val="single"/>
        </w:rPr>
        <w:t>Immediate Family</w:t>
      </w:r>
      <w:r w:rsidRPr="001F522A">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w:t>
      </w:r>
      <w:r>
        <w:t>relationships, or any person sharing Holder’s household (other than a tenant or an employee)</w:t>
      </w:r>
      <w:r w:rsidRPr="001F522A">
        <w:t xml:space="preserve">.  In such case, the transferee or other recipient shall receive and hold the Shares so transferred subject to the provisions of the Plan, </w:t>
      </w:r>
      <w:r w:rsidRPr="001E6336">
        <w:t xml:space="preserve">the </w:t>
      </w:r>
      <w:r>
        <w:t>Bylaw Provision</w:t>
      </w:r>
      <w:r w:rsidRPr="001E6336">
        <w:t>s</w:t>
      </w:r>
      <w:r w:rsidRPr="001F522A">
        <w:rPr>
          <w:szCs w:val="24"/>
        </w:rPr>
        <w:t>,</w:t>
      </w:r>
      <w:r w:rsidRPr="001F522A">
        <w:t xml:space="preserve"> and the provisions of this Agreement, including this Section 3 and Section 10, and there shall be no further transfer of such Shares except in accordance with the terms of this Section 3, the Plan </w:t>
      </w:r>
      <w:r w:rsidRPr="001E6336">
        <w:t xml:space="preserve">and the </w:t>
      </w:r>
      <w:r>
        <w:t>Bylaw Provision</w:t>
      </w:r>
      <w:r w:rsidRPr="001E6336">
        <w:t>s</w:t>
      </w:r>
      <w:r>
        <w:t>.</w:t>
      </w:r>
    </w:p>
    <w:p w14:paraId="23572F74" w14:textId="77777777" w:rsidR="006357D4" w:rsidRDefault="006357D4">
      <w:pPr>
        <w:pStyle w:val="TabbedL2"/>
        <w:numPr>
          <w:ilvl w:val="1"/>
          <w:numId w:val="8"/>
        </w:numPr>
        <w:ind w:left="0"/>
      </w:pPr>
      <w:r>
        <w:rPr>
          <w:b/>
          <w:u w:val="single"/>
        </w:rPr>
        <w:lastRenderedPageBreak/>
        <w:t>Company’s Right to Purchase upon Involuntary Transfer</w:t>
      </w:r>
      <w:r>
        <w:rPr>
          <w:b/>
        </w:rPr>
        <w:t>.</w:t>
      </w:r>
      <w:r>
        <w:t xml:space="preserve">  </w:t>
      </w:r>
      <w:bookmarkEnd w:id="79"/>
      <w:r>
        <w:t>In the event of any transfer by operation of law or other involuntary transfer (including death or divorce, but excluding a transfer to Immediate Family as set forth in Section </w:t>
      </w:r>
      <w:r w:rsidRPr="00266B92">
        <w:t>3(b)(v) above)</w:t>
      </w:r>
      <w:r>
        <w:t xml:space="preserve"> of all or a portion of the Shares by the record holder thereof, the Company shall have an option to purchase any or all of the Shares transferred at the Fair Market Value of the Shares on the date of transfer (as determined by the Company in its sole discretion).  Upon such a transfer, the Holder shall promptly notify the Secretary of the Company of such transfer.  The right to purchase such Shares shall be provided to the Company for a period of 30 days following receipt by the Company of written notice from the Holder.</w:t>
      </w:r>
    </w:p>
    <w:p w14:paraId="62C438CD" w14:textId="77777777" w:rsidR="006357D4" w:rsidRDefault="006357D4">
      <w:pPr>
        <w:pStyle w:val="TabbedL2"/>
        <w:numPr>
          <w:ilvl w:val="1"/>
          <w:numId w:val="8"/>
        </w:numPr>
        <w:ind w:left="0"/>
      </w:pPr>
      <w:r>
        <w:rPr>
          <w:b/>
          <w:u w:val="single"/>
        </w:rPr>
        <w:t>Assignment</w:t>
      </w:r>
      <w:r>
        <w:rPr>
          <w:b/>
        </w:rPr>
        <w:t>.</w:t>
      </w:r>
      <w:r>
        <w:t xml:space="preserve">  The right of the Company to purchase any part of the Shares may be assigned in whole or in part to any holder or holders of capital stock of the Company or other persons or organizations.</w:t>
      </w:r>
    </w:p>
    <w:p w14:paraId="1CC3EB23" w14:textId="1A4D2011" w:rsidR="006357D4" w:rsidRDefault="006357D4">
      <w:pPr>
        <w:pStyle w:val="TabbedL2"/>
        <w:numPr>
          <w:ilvl w:val="1"/>
          <w:numId w:val="8"/>
        </w:numPr>
        <w:ind w:left="0"/>
      </w:pPr>
      <w:r>
        <w:rPr>
          <w:b/>
          <w:u w:val="single"/>
        </w:rPr>
        <w:t>Restrictions Binding on Transferees</w:t>
      </w:r>
      <w:r>
        <w:rPr>
          <w:b/>
        </w:rPr>
        <w:t>.</w:t>
      </w:r>
      <w:r>
        <w:t xml:space="preserve">  All transferees of Shares or any interest therein will receive and hold such Shares or interest subject to the </w:t>
      </w:r>
      <w:r w:rsidRPr="001F522A">
        <w:t xml:space="preserve">Plan, </w:t>
      </w:r>
      <w:r w:rsidRPr="001E6336">
        <w:t xml:space="preserve">the </w:t>
      </w:r>
      <w:r>
        <w:t>Bylaw Provision</w:t>
      </w:r>
      <w:r w:rsidRPr="001E6336">
        <w:t>s</w:t>
      </w:r>
      <w:r>
        <w:t>, and the provisions of this Agreement, including, without limitation, Sections 3 and 10 of this Agreement and Section 12 of the Plan</w:t>
      </w:r>
      <w:del w:id="81" w:author="Kyle Mitchell" w:date="2016-04-20T17:35:00Z">
        <w:r w:rsidR="00617ED5" w:rsidRPr="001F522A">
          <w:delText xml:space="preserve"> and, including, insofar as applicable, the Repurchase Option</w:delText>
        </w:r>
      </w:del>
      <w:r>
        <w:t xml:space="preserve">.  In the event of any purchase by the Company hereunder where the Shares or interest are held by a transferee, the transferee shall be obligated, if requested by the Company, to transfer the Shares or interest to the </w:t>
      </w:r>
      <w:del w:id="82" w:author="Kyle Mitchell" w:date="2016-04-20T17:35:00Z">
        <w:r w:rsidR="00617ED5" w:rsidRPr="001F522A">
          <w:delText>Purchaser for consideration equal to the amount to be paid by the Company hereunder.  In the event the Repurchase Option is deemed exercised by the Company pursuant to Section 3(a)(ii) hereof, the Company may deem any transferee to have transferred the Shares or interest to Purchaser prior to their purchase by the Company, and payment of the purchase price by the Company to such transferee</w:delText>
        </w:r>
        <w:r w:rsidR="00617ED5">
          <w:delText xml:space="preserve"> shall be deemed to satisfy Purchaser’s obligation to pay such transferee for such Shares or interest, and also to satisfy the Company’s obligation to pay Purchaser for such Shares or interest.</w:delText>
        </w:r>
      </w:del>
      <w:ins w:id="83" w:author="Kyle Mitchell" w:date="2016-04-20T17:35:00Z">
        <w:r>
          <w:t>Participant for consideration equal to the amount to be paid by the Company hereunder.</w:t>
        </w:r>
      </w:ins>
      <w:r>
        <w:t xml:space="preserve">  Any sale or transfer of the Shares shall be void unless the provisions of this Agreement are satisfied.</w:t>
      </w:r>
      <w:bookmarkStart w:id="84" w:name="_Ref216167763"/>
      <w:bookmarkStart w:id="85" w:name="_Ref166637371"/>
    </w:p>
    <w:bookmarkEnd w:id="84"/>
    <w:bookmarkEnd w:id="85"/>
    <w:p w14:paraId="23206F50" w14:textId="77777777" w:rsidR="006357D4" w:rsidRDefault="006357D4">
      <w:pPr>
        <w:pStyle w:val="TabbedL2"/>
        <w:numPr>
          <w:ilvl w:val="1"/>
          <w:numId w:val="8"/>
        </w:numPr>
        <w:ind w:left="0"/>
      </w:pPr>
      <w:r>
        <w:rPr>
          <w:b/>
          <w:u w:val="single"/>
        </w:rPr>
        <w:t>Termination of Rights</w:t>
      </w:r>
      <w:r>
        <w:rPr>
          <w:b/>
        </w:rPr>
        <w:t>.</w:t>
      </w:r>
      <w:r>
        <w:t xml:space="preserve">  The transfer restrictions set forth in Section 3(b) above and Section 12 of the Plan, the Right of First Refusal granted the Company by Section 3(b) above and the right to repurchase the Shares in the event of an involuntary transfer granted the Company by Section 3(c) above shall terminate upon </w:t>
      </w:r>
      <w:r>
        <w:fldChar w:fldCharType="begin"/>
      </w:r>
      <w:r>
        <w:instrText xml:space="preserve"> LISTNUM  \l3 </w:instrText>
      </w:r>
      <w:r>
        <w:fldChar w:fldCharType="end"/>
      </w:r>
      <w:r>
        <w:t xml:space="preserve"> the first sale of Common Stock of the Company to the general public pursuant to a registration statement filed with and declared effective by the Securities and Exchange Commission under the Securities Act (other than a registration statement relating solely to the issuance of Common Stock pursuant to a business combination or an employee incentive or benefit plan) or </w:t>
      </w:r>
      <w:r>
        <w:fldChar w:fldCharType="begin"/>
      </w:r>
      <w:r>
        <w:instrText xml:space="preserve"> LISTNUM  \l3 </w:instrText>
      </w:r>
      <w:r>
        <w:fldChar w:fldCharType="end"/>
      </w:r>
      <w:r>
        <w:t xml:space="preserve"> 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  </w:t>
      </w:r>
    </w:p>
    <w:p w14:paraId="2E5B227C" w14:textId="29DEBF5A" w:rsidR="006357D4" w:rsidRDefault="006357D4">
      <w:pPr>
        <w:pStyle w:val="TabbedL2"/>
        <w:numPr>
          <w:ilvl w:val="1"/>
          <w:numId w:val="8"/>
        </w:numPr>
        <w:ind w:left="0"/>
      </w:pPr>
      <w:r>
        <w:rPr>
          <w:b/>
          <w:u w:val="single"/>
        </w:rPr>
        <w:t>Lock-Up Agreement</w:t>
      </w:r>
      <w:r>
        <w:rPr>
          <w:b/>
        </w:rPr>
        <w:t>.</w:t>
      </w:r>
      <w:r>
        <w:t xml:space="preserve">  If so requested by the Company or the underwriters in connection with the initial public offering of the Company’s securities registered under the Securities Act of 1933, as amended, </w:t>
      </w:r>
      <w:del w:id="86" w:author="Kyle Mitchell" w:date="2016-04-20T17:35:00Z">
        <w:r w:rsidR="00617ED5">
          <w:delText>Purchaser</w:delText>
        </w:r>
      </w:del>
      <w:ins w:id="87" w:author="Kyle Mitchell" w:date="2016-04-20T17:35:00Z">
        <w:r>
          <w:t>Participant</w:t>
        </w:r>
      </w:ins>
      <w:r>
        <w:t xml:space="preserve"> shall not sell, make any short sale of, loan, grant any option for the purchase of, or otherwise dispose of any securities of the Company however or whenever acquired (except for those being registered) without the prior </w:t>
      </w:r>
      <w:r>
        <w:lastRenderedPageBreak/>
        <w:t xml:space="preserve">written consent of the Company or such underwriters, as the case may be, for 180 days from the effective date of the registration statement, plus such additional period, to the extent required by FINRA rules, up to a maximum of 216 days from the effective date of the registration statement, and </w:t>
      </w:r>
      <w:del w:id="88" w:author="Kyle Mitchell" w:date="2016-04-20T17:35:00Z">
        <w:r w:rsidR="00617ED5">
          <w:delText>Purchaser</w:delText>
        </w:r>
      </w:del>
      <w:ins w:id="89" w:author="Kyle Mitchell" w:date="2016-04-20T17:35:00Z">
        <w:r>
          <w:t>Participant</w:t>
        </w:r>
      </w:ins>
      <w:r>
        <w:t xml:space="preserve"> shall execute an agreement reflecting the foregoing as may be requested by the underwriters at the time of such offering.</w:t>
      </w:r>
    </w:p>
    <w:p w14:paraId="7946C164" w14:textId="7FF01E7C" w:rsidR="006357D4" w:rsidRDefault="006357D4">
      <w:pPr>
        <w:pStyle w:val="TabbedL1"/>
        <w:numPr>
          <w:ilvl w:val="0"/>
          <w:numId w:val="8"/>
        </w:numPr>
        <w:ind w:left="0"/>
      </w:pPr>
      <w:r>
        <w:rPr>
          <w:b/>
          <w:u w:val="single"/>
        </w:rPr>
        <w:t>Escrow of Unvested Shares</w:t>
      </w:r>
      <w:r>
        <w:rPr>
          <w:b/>
        </w:rPr>
        <w:t>.</w:t>
      </w:r>
      <w:r>
        <w:t xml:space="preserve">  For purposes of facilitating the enforcement of the provisions of Section 3 above, </w:t>
      </w:r>
      <w:del w:id="90" w:author="Kyle Mitchell" w:date="2016-04-20T17:35:00Z">
        <w:r w:rsidR="00617ED5">
          <w:delText>Purchaser</w:delText>
        </w:r>
      </w:del>
      <w:ins w:id="91" w:author="Kyle Mitchell" w:date="2016-04-20T17:35:00Z">
        <w:r>
          <w:t>Participant</w:t>
        </w:r>
      </w:ins>
      <w:r>
        <w:t xml:space="preserve"> agrees to deliver a Stock Power in the form attached to this Agreement as </w:t>
      </w:r>
      <w:r>
        <w:rPr>
          <w:u w:val="single"/>
        </w:rPr>
        <w:t>Exhibit A</w:t>
      </w:r>
      <w:r>
        <w:t xml:space="preserve"> executed by </w:t>
      </w:r>
      <w:del w:id="92" w:author="Kyle Mitchell" w:date="2016-04-20T17:35:00Z">
        <w:r w:rsidR="00617ED5">
          <w:delText>Purchaser</w:delText>
        </w:r>
      </w:del>
      <w:ins w:id="93" w:author="Kyle Mitchell" w:date="2016-04-20T17:35:00Z">
        <w:r>
          <w:t>Participant</w:t>
        </w:r>
      </w:ins>
      <w:r>
        <w:t xml:space="preserve"> and by </w:t>
      </w:r>
      <w:del w:id="94" w:author="Kyle Mitchell" w:date="2016-04-20T17:35:00Z">
        <w:r w:rsidR="00617ED5">
          <w:delText>Purchaser’s</w:delText>
        </w:r>
      </w:del>
      <w:ins w:id="95" w:author="Kyle Mitchell" w:date="2016-04-20T17:35:00Z">
        <w:r>
          <w:t>Participant’s</w:t>
        </w:r>
      </w:ins>
      <w:r>
        <w:t xml:space="preserve"> spouse (if required for transfer), in blank, and such stock certificate(s), if any, to the Secretary of the Company, or the Secretary’s designee, to hold such Shares (and stock certificate(s), if any) and Stock Power in escrow and to take all such actions and to effectuate all such transfers and/or releases as are required in accordance with the terms of this Agreement.  </w:t>
      </w:r>
      <w:del w:id="96" w:author="Kyle Mitchell" w:date="2016-04-20T17:35:00Z">
        <w:r w:rsidR="00617ED5">
          <w:delText>Purchaser</w:delText>
        </w:r>
      </w:del>
      <w:ins w:id="97" w:author="Kyle Mitchell" w:date="2016-04-20T17:35:00Z">
        <w:r>
          <w:t>Participant</w:t>
        </w:r>
      </w:ins>
      <w:r>
        <w:t xml:space="preserve"> hereby acknowledges that the Secretary of the Company, or the Secretary’s designee, is so appointed as the escrow holder with the foregoing authorities as a material inducement to make this Agreement and that said appointment is coupled with an interest and is accordingly irrevocable.  </w:t>
      </w:r>
      <w:del w:id="98" w:author="Kyle Mitchell" w:date="2016-04-20T17:35:00Z">
        <w:r w:rsidR="00617ED5">
          <w:delText>Purchaser</w:delText>
        </w:r>
      </w:del>
      <w:ins w:id="99" w:author="Kyle Mitchell" w:date="2016-04-20T17:35:00Z">
        <w:r>
          <w:t>Participant</w:t>
        </w:r>
      </w:ins>
      <w:r>
        <w:t xml:space="preserve"> agrees that said escrow holder shall not be liable to any party hereof (or to any other party).  The escrow holder may rely upon any letter, notice or other document executed by any signature purported to be genuine and may resign at any time.  </w:t>
      </w:r>
      <w:del w:id="100" w:author="Kyle Mitchell" w:date="2016-04-20T17:35:00Z">
        <w:r w:rsidR="00617ED5">
          <w:delText>Purchaser</w:delText>
        </w:r>
      </w:del>
      <w:ins w:id="101" w:author="Kyle Mitchell" w:date="2016-04-20T17:35:00Z">
        <w:r>
          <w:t>Participant</w:t>
        </w:r>
      </w:ins>
      <w:r>
        <w:t xml:space="preserve"> agrees that if the Secretary of the Company, or the Secretary’s designee, resigns as escrow holder for any or no reason, the Board of Directors of the Company shall have the power to appoint a successor to serve as escrow holder pursuant to the terms of this Agreement. </w:t>
      </w:r>
    </w:p>
    <w:p w14:paraId="2A760B12" w14:textId="422CEE7B" w:rsidR="006357D4" w:rsidRDefault="006357D4">
      <w:pPr>
        <w:pStyle w:val="TabbedL1"/>
        <w:numPr>
          <w:ilvl w:val="0"/>
          <w:numId w:val="8"/>
        </w:numPr>
        <w:ind w:left="0"/>
      </w:pPr>
      <w:r>
        <w:rPr>
          <w:b/>
          <w:u w:val="single"/>
        </w:rPr>
        <w:t>Investment and Taxation Representations</w:t>
      </w:r>
      <w:r>
        <w:rPr>
          <w:b/>
        </w:rPr>
        <w:t>.</w:t>
      </w:r>
      <w:r>
        <w:t xml:space="preserve">  In connection with the </w:t>
      </w:r>
      <w:del w:id="102" w:author="Kyle Mitchell" w:date="2016-04-20T17:35:00Z">
        <w:r w:rsidR="00617ED5">
          <w:delText>purchase</w:delText>
        </w:r>
      </w:del>
      <w:ins w:id="103" w:author="Kyle Mitchell" w:date="2016-04-20T17:35:00Z">
        <w:r>
          <w:t>receipt</w:t>
        </w:r>
      </w:ins>
      <w:r>
        <w:t xml:space="preserve"> of the Shares, </w:t>
      </w:r>
      <w:del w:id="104" w:author="Kyle Mitchell" w:date="2016-04-20T17:35:00Z">
        <w:r w:rsidR="00617ED5">
          <w:delText>Purchaser</w:delText>
        </w:r>
      </w:del>
      <w:ins w:id="105" w:author="Kyle Mitchell" w:date="2016-04-20T17:35:00Z">
        <w:r>
          <w:t>Participant</w:t>
        </w:r>
      </w:ins>
      <w:r>
        <w:t xml:space="preserve"> represents to the Company the following:</w:t>
      </w:r>
    </w:p>
    <w:p w14:paraId="0D938131" w14:textId="364BDCC6" w:rsidR="006357D4" w:rsidRDefault="00617ED5">
      <w:pPr>
        <w:pStyle w:val="TabbedL2"/>
        <w:numPr>
          <w:ilvl w:val="1"/>
          <w:numId w:val="8"/>
        </w:numPr>
        <w:ind w:left="0"/>
      </w:pPr>
      <w:del w:id="106" w:author="Kyle Mitchell" w:date="2016-04-20T17:35:00Z">
        <w:r>
          <w:delText>Purchaser</w:delText>
        </w:r>
      </w:del>
      <w:ins w:id="107" w:author="Kyle Mitchell" w:date="2016-04-20T17:35:00Z">
        <w:r w:rsidR="006357D4">
          <w:t>Participant</w:t>
        </w:r>
      </w:ins>
      <w:r w:rsidR="006357D4">
        <w:t xml:space="preserve"> is aware of the Company’s business affairs and financial condition and has acquired sufficient information about the Company to reach an informed and knowledgeable decision to acquire the Shares.  </w:t>
      </w:r>
      <w:del w:id="108" w:author="Kyle Mitchell" w:date="2016-04-20T17:35:00Z">
        <w:r>
          <w:delText>Purchaser</w:delText>
        </w:r>
      </w:del>
      <w:ins w:id="109" w:author="Kyle Mitchell" w:date="2016-04-20T17:35:00Z">
        <w:r w:rsidR="006357D4">
          <w:t>Participant</w:t>
        </w:r>
      </w:ins>
      <w:r w:rsidR="006357D4">
        <w:t xml:space="preserve"> is </w:t>
      </w:r>
      <w:del w:id="110" w:author="Kyle Mitchell" w:date="2016-04-20T17:35:00Z">
        <w:r>
          <w:delText>purchasing</w:delText>
        </w:r>
      </w:del>
      <w:ins w:id="111" w:author="Kyle Mitchell" w:date="2016-04-20T17:35:00Z">
        <w:r w:rsidR="006357D4">
          <w:t>receiving</w:t>
        </w:r>
      </w:ins>
      <w:r w:rsidR="006357D4">
        <w:t xml:space="preserve"> the Shares for investment for </w:t>
      </w:r>
      <w:del w:id="112" w:author="Kyle Mitchell" w:date="2016-04-20T17:35:00Z">
        <w:r>
          <w:delText>Purchaser’s</w:delText>
        </w:r>
      </w:del>
      <w:ins w:id="113" w:author="Kyle Mitchell" w:date="2016-04-20T17:35:00Z">
        <w:r w:rsidR="006357D4">
          <w:t>Participant’s</w:t>
        </w:r>
      </w:ins>
      <w:r w:rsidR="006357D4">
        <w:t xml:space="preserve"> own account only and not with a view to, or for resale in connection with, any “distribution” thereof within the meaning of the Securities Act or under any applicable provision of state law.  </w:t>
      </w:r>
      <w:del w:id="114" w:author="Kyle Mitchell" w:date="2016-04-20T17:35:00Z">
        <w:r>
          <w:delText>Purchaser</w:delText>
        </w:r>
      </w:del>
      <w:ins w:id="115" w:author="Kyle Mitchell" w:date="2016-04-20T17:35:00Z">
        <w:r w:rsidR="006357D4">
          <w:t>Participant</w:t>
        </w:r>
      </w:ins>
      <w:r w:rsidR="006357D4">
        <w:t xml:space="preserve"> does not have any present intention to transfer the Shares to any other person or entity.</w:t>
      </w:r>
    </w:p>
    <w:p w14:paraId="6ECFEB7F" w14:textId="0CA1CEEB" w:rsidR="006357D4" w:rsidRDefault="00617ED5">
      <w:pPr>
        <w:pStyle w:val="TabbedL2"/>
        <w:numPr>
          <w:ilvl w:val="1"/>
          <w:numId w:val="8"/>
        </w:numPr>
        <w:ind w:left="0"/>
      </w:pPr>
      <w:del w:id="116" w:author="Kyle Mitchell" w:date="2016-04-20T17:35:00Z">
        <w:r>
          <w:delText>Purchaser</w:delText>
        </w:r>
      </w:del>
      <w:ins w:id="117" w:author="Kyle Mitchell" w:date="2016-04-20T17:35:00Z">
        <w:r w:rsidR="006357D4">
          <w:t>Participant</w:t>
        </w:r>
      </w:ins>
      <w:r w:rsidR="006357D4">
        <w:t xml:space="preserve"> understands that the Shares have not been registered under the Securities Act by reason of a specific exemption therefrom, which exemption depends upon, among other things, the bona fide nature of </w:t>
      </w:r>
      <w:del w:id="118" w:author="Kyle Mitchell" w:date="2016-04-20T17:35:00Z">
        <w:r>
          <w:delText>Purchaser’s</w:delText>
        </w:r>
      </w:del>
      <w:ins w:id="119" w:author="Kyle Mitchell" w:date="2016-04-20T17:35:00Z">
        <w:r w:rsidR="006357D4">
          <w:t>Participant’s</w:t>
        </w:r>
      </w:ins>
      <w:r w:rsidR="006357D4">
        <w:t xml:space="preserve"> investment intent as expressed herein.</w:t>
      </w:r>
    </w:p>
    <w:p w14:paraId="398A57E8" w14:textId="2CF5F989" w:rsidR="006357D4" w:rsidRDefault="00617ED5">
      <w:pPr>
        <w:pStyle w:val="TabbedL2"/>
        <w:numPr>
          <w:ilvl w:val="1"/>
          <w:numId w:val="8"/>
        </w:numPr>
        <w:ind w:left="0"/>
      </w:pPr>
      <w:del w:id="120" w:author="Kyle Mitchell" w:date="2016-04-20T17:35:00Z">
        <w:r>
          <w:delText>Purchaser</w:delText>
        </w:r>
      </w:del>
      <w:ins w:id="121" w:author="Kyle Mitchell" w:date="2016-04-20T17:35:00Z">
        <w:r w:rsidR="006357D4">
          <w:t>Participant</w:t>
        </w:r>
      </w:ins>
      <w:r w:rsidR="006357D4">
        <w:t xml:space="preserve"> further acknowledges and understands that the securities must be held indefinitely unless they are subsequently registered under the Securities Act or an exemption from such registration is available.  </w:t>
      </w:r>
      <w:del w:id="122" w:author="Kyle Mitchell" w:date="2016-04-20T17:35:00Z">
        <w:r>
          <w:delText>Purchaser</w:delText>
        </w:r>
      </w:del>
      <w:ins w:id="123" w:author="Kyle Mitchell" w:date="2016-04-20T17:35:00Z">
        <w:r w:rsidR="006357D4">
          <w:t>Participant</w:t>
        </w:r>
      </w:ins>
      <w:r w:rsidR="006357D4">
        <w:t xml:space="preserve"> further acknowledges and understands that the Company is under no obligation to register the securities.</w:t>
      </w:r>
    </w:p>
    <w:p w14:paraId="0B5B20FF" w14:textId="0F608184" w:rsidR="006357D4" w:rsidRDefault="00617ED5">
      <w:pPr>
        <w:pStyle w:val="TabbedL2"/>
        <w:numPr>
          <w:ilvl w:val="1"/>
          <w:numId w:val="8"/>
        </w:numPr>
        <w:ind w:left="0"/>
      </w:pPr>
      <w:bookmarkStart w:id="124" w:name="_Ref216167888"/>
      <w:del w:id="125" w:author="Kyle Mitchell" w:date="2016-04-20T17:35:00Z">
        <w:r>
          <w:delText>Purchaser</w:delText>
        </w:r>
      </w:del>
      <w:ins w:id="126" w:author="Kyle Mitchell" w:date="2016-04-20T17:35:00Z">
        <w:r w:rsidR="006357D4">
          <w:t>Participant</w:t>
        </w:r>
      </w:ins>
      <w:r w:rsidR="006357D4">
        <w:t xml:space="preserve"> is familiar with the provisions of Rule 144, promulgated under the Securities Act, which, in substance, permits limited public resale of </w:t>
      </w:r>
      <w:r w:rsidR="006357D4">
        <w:lastRenderedPageBreak/>
        <w:t xml:space="preserve">“restricted securities” acquired, directly or indirectly, from the issuer of the securities (or from an affiliate of such issuer), in a non-public offering subject to the satisfaction of certain conditions.  </w:t>
      </w:r>
      <w:del w:id="127" w:author="Kyle Mitchell" w:date="2016-04-20T17:35:00Z">
        <w:r>
          <w:delText>Purchaser</w:delText>
        </w:r>
      </w:del>
      <w:ins w:id="128" w:author="Kyle Mitchell" w:date="2016-04-20T17:35:00Z">
        <w:r w:rsidR="006357D4">
          <w:t>Participant</w:t>
        </w:r>
      </w:ins>
      <w:r w:rsidR="006357D4">
        <w:t xml:space="preserve"> understands that the Company provides no assurances as to whether he or she will be able to resell any or all of the Shares pursuant to Rule 144, which rule requires, among other things, that the Company be subject to the reporting requirements of the Exchange Act, that resales of securities take place only after the holder of the Shares has held the Shares for certain specified time periods, and under certain circumstances, that resales of securities be limited in volume and take place only pursuant to brokered transactions.  Notwithstanding this Section </w:t>
      </w:r>
      <w:r w:rsidR="006357D4">
        <w:fldChar w:fldCharType="begin"/>
      </w:r>
      <w:r w:rsidR="006357D4">
        <w:instrText xml:space="preserve"> REF _Ref216167888 \w \h </w:instrText>
      </w:r>
      <w:r w:rsidR="006357D4">
        <w:fldChar w:fldCharType="separate"/>
      </w:r>
      <w:r w:rsidR="006357D4">
        <w:t>5(d)</w:t>
      </w:r>
      <w:r w:rsidR="006357D4">
        <w:fldChar w:fldCharType="end"/>
      </w:r>
      <w:r w:rsidR="006357D4">
        <w:t xml:space="preserve">, </w:t>
      </w:r>
      <w:del w:id="129" w:author="Kyle Mitchell" w:date="2016-04-20T17:35:00Z">
        <w:r>
          <w:delText>Purchaser</w:delText>
        </w:r>
      </w:del>
      <w:ins w:id="130" w:author="Kyle Mitchell" w:date="2016-04-20T17:35:00Z">
        <w:r w:rsidR="006357D4">
          <w:t>Participant</w:t>
        </w:r>
      </w:ins>
      <w:r w:rsidR="006357D4">
        <w:t xml:space="preserve"> acknowledges and agrees to the restrictions set forth in Section </w:t>
      </w:r>
      <w:r w:rsidR="006357D4">
        <w:fldChar w:fldCharType="begin"/>
      </w:r>
      <w:r w:rsidR="006357D4">
        <w:instrText xml:space="preserve"> REF _Ref216167914 \w \h </w:instrText>
      </w:r>
      <w:r w:rsidR="006357D4">
        <w:fldChar w:fldCharType="separate"/>
      </w:r>
      <w:r w:rsidR="006357D4">
        <w:t>5(e)</w:t>
      </w:r>
      <w:r w:rsidR="006357D4">
        <w:fldChar w:fldCharType="end"/>
      </w:r>
      <w:r w:rsidR="006357D4">
        <w:t xml:space="preserve"> below.</w:t>
      </w:r>
      <w:bookmarkEnd w:id="124"/>
    </w:p>
    <w:p w14:paraId="420D9594" w14:textId="045564F2" w:rsidR="006357D4" w:rsidRDefault="00617ED5">
      <w:pPr>
        <w:pStyle w:val="TabbedL2"/>
        <w:numPr>
          <w:ilvl w:val="1"/>
          <w:numId w:val="8"/>
        </w:numPr>
        <w:ind w:left="0"/>
      </w:pPr>
      <w:bookmarkStart w:id="131" w:name="_Ref216167914"/>
      <w:del w:id="132" w:author="Kyle Mitchell" w:date="2016-04-20T17:35:00Z">
        <w:r>
          <w:delText>Purchaser</w:delText>
        </w:r>
      </w:del>
      <w:ins w:id="133" w:author="Kyle Mitchell" w:date="2016-04-20T17:35:00Z">
        <w:r w:rsidR="006357D4">
          <w:t>Participant</w:t>
        </w:r>
      </w:ins>
      <w:r w:rsidR="006357D4">
        <w:t xml:space="preserve"> further understands that in the event all of the applicable requirements of Rule 144 are not satisfied, registration under the Securities Act, compliance with Regulation A, or some other registration exemption will be required; and that,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w:t>
      </w:r>
      <w:bookmarkEnd w:id="131"/>
    </w:p>
    <w:p w14:paraId="1E30186C" w14:textId="6842411F" w:rsidR="006357D4" w:rsidRDefault="00617ED5">
      <w:pPr>
        <w:pStyle w:val="TabbedL2"/>
        <w:numPr>
          <w:ilvl w:val="1"/>
          <w:numId w:val="8"/>
        </w:numPr>
        <w:ind w:left="0"/>
      </w:pPr>
      <w:del w:id="134" w:author="Kyle Mitchell" w:date="2016-04-20T17:35:00Z">
        <w:r>
          <w:delText>Purchaser</w:delText>
        </w:r>
      </w:del>
      <w:ins w:id="135" w:author="Kyle Mitchell" w:date="2016-04-20T17:35:00Z">
        <w:r w:rsidR="006357D4">
          <w:t>Participant</w:t>
        </w:r>
      </w:ins>
      <w:r w:rsidR="006357D4">
        <w:t xml:space="preserve"> represents that </w:t>
      </w:r>
      <w:del w:id="136" w:author="Kyle Mitchell" w:date="2016-04-20T17:35:00Z">
        <w:r>
          <w:delText>Purchaser</w:delText>
        </w:r>
      </w:del>
      <w:ins w:id="137" w:author="Kyle Mitchell" w:date="2016-04-20T17:35:00Z">
        <w:r w:rsidR="006357D4">
          <w:t>Participant</w:t>
        </w:r>
      </w:ins>
      <w:r w:rsidR="006357D4">
        <w:t xml:space="preserve"> is not subject to any of the “Bad Actor” disqualifications described in Rule 506(d)(1)(i) to (viii) under the Securities Act.  </w:t>
      </w:r>
      <w:del w:id="138" w:author="Kyle Mitchell" w:date="2016-04-20T17:35:00Z">
        <w:r>
          <w:delText>Purchaser</w:delText>
        </w:r>
      </w:del>
      <w:ins w:id="139" w:author="Kyle Mitchell" w:date="2016-04-20T17:35:00Z">
        <w:r w:rsidR="006357D4">
          <w:t>Participant</w:t>
        </w:r>
      </w:ins>
      <w:r w:rsidR="006357D4">
        <w:t xml:space="preserve"> also agrees to notify the Company if </w:t>
      </w:r>
      <w:del w:id="140" w:author="Kyle Mitchell" w:date="2016-04-20T17:35:00Z">
        <w:r>
          <w:delText>Purchaser</w:delText>
        </w:r>
      </w:del>
      <w:ins w:id="141" w:author="Kyle Mitchell" w:date="2016-04-20T17:35:00Z">
        <w:r w:rsidR="006357D4">
          <w:t>Participant</w:t>
        </w:r>
      </w:ins>
      <w:r w:rsidR="006357D4">
        <w:t xml:space="preserve"> becomes subject to such disqualifications after the date hereof.</w:t>
      </w:r>
    </w:p>
    <w:p w14:paraId="3625AFEA" w14:textId="149F167A" w:rsidR="006357D4" w:rsidRDefault="00617ED5">
      <w:pPr>
        <w:pStyle w:val="TabbedL2"/>
        <w:numPr>
          <w:ilvl w:val="1"/>
          <w:numId w:val="8"/>
        </w:numPr>
        <w:ind w:left="0"/>
      </w:pPr>
      <w:del w:id="142" w:author="Kyle Mitchell" w:date="2016-04-20T17:35:00Z">
        <w:r>
          <w:delText>Purchaser</w:delText>
        </w:r>
      </w:del>
      <w:ins w:id="143" w:author="Kyle Mitchell" w:date="2016-04-20T17:35:00Z">
        <w:r w:rsidR="006357D4">
          <w:t>Participant</w:t>
        </w:r>
      </w:ins>
      <w:r w:rsidR="006357D4">
        <w:t xml:space="preserve"> understands that </w:t>
      </w:r>
      <w:del w:id="144" w:author="Kyle Mitchell" w:date="2016-04-20T17:35:00Z">
        <w:r>
          <w:delText>Purchaser</w:delText>
        </w:r>
      </w:del>
      <w:ins w:id="145" w:author="Kyle Mitchell" w:date="2016-04-20T17:35:00Z">
        <w:r w:rsidR="006357D4">
          <w:t>Participant</w:t>
        </w:r>
      </w:ins>
      <w:r w:rsidR="006357D4">
        <w:t xml:space="preserve"> may suffer adverse tax consequences as a result of </w:t>
      </w:r>
      <w:del w:id="146" w:author="Kyle Mitchell" w:date="2016-04-20T17:35:00Z">
        <w:r>
          <w:delText>Purchaser’s purchase</w:delText>
        </w:r>
      </w:del>
      <w:ins w:id="147" w:author="Kyle Mitchell" w:date="2016-04-20T17:35:00Z">
        <w:r w:rsidR="006357D4">
          <w:t>Participant’s receipt</w:t>
        </w:r>
      </w:ins>
      <w:r w:rsidR="006357D4">
        <w:t xml:space="preserve"> or disposition of the Shares.  </w:t>
      </w:r>
      <w:del w:id="148" w:author="Kyle Mitchell" w:date="2016-04-20T17:35:00Z">
        <w:r>
          <w:delText>Purchaser</w:delText>
        </w:r>
      </w:del>
      <w:ins w:id="149" w:author="Kyle Mitchell" w:date="2016-04-20T17:35:00Z">
        <w:r w:rsidR="006357D4">
          <w:t>Participant</w:t>
        </w:r>
      </w:ins>
      <w:r w:rsidR="006357D4">
        <w:t xml:space="preserve"> represents that </w:t>
      </w:r>
      <w:del w:id="150" w:author="Kyle Mitchell" w:date="2016-04-20T17:35:00Z">
        <w:r>
          <w:delText>Purchaser</w:delText>
        </w:r>
      </w:del>
      <w:ins w:id="151" w:author="Kyle Mitchell" w:date="2016-04-20T17:35:00Z">
        <w:r w:rsidR="006357D4">
          <w:t>Participant</w:t>
        </w:r>
      </w:ins>
      <w:r w:rsidR="006357D4">
        <w:t xml:space="preserve"> has consulted any tax consultants </w:t>
      </w:r>
      <w:del w:id="152" w:author="Kyle Mitchell" w:date="2016-04-20T17:35:00Z">
        <w:r>
          <w:delText>Purchaser</w:delText>
        </w:r>
      </w:del>
      <w:ins w:id="153" w:author="Kyle Mitchell" w:date="2016-04-20T17:35:00Z">
        <w:r w:rsidR="006357D4">
          <w:t>Participant</w:t>
        </w:r>
      </w:ins>
      <w:r w:rsidR="006357D4">
        <w:t xml:space="preserve"> deems advisable in connection with the </w:t>
      </w:r>
      <w:del w:id="154" w:author="Kyle Mitchell" w:date="2016-04-20T17:35:00Z">
        <w:r>
          <w:delText>purchase</w:delText>
        </w:r>
      </w:del>
      <w:ins w:id="155" w:author="Kyle Mitchell" w:date="2016-04-20T17:35:00Z">
        <w:r w:rsidR="006357D4">
          <w:t>receipt</w:t>
        </w:r>
      </w:ins>
      <w:r w:rsidR="006357D4">
        <w:t xml:space="preserve"> or disposition of the Shares and that </w:t>
      </w:r>
      <w:del w:id="156" w:author="Kyle Mitchell" w:date="2016-04-20T17:35:00Z">
        <w:r>
          <w:delText>Purchaser</w:delText>
        </w:r>
      </w:del>
      <w:ins w:id="157" w:author="Kyle Mitchell" w:date="2016-04-20T17:35:00Z">
        <w:r w:rsidR="006357D4">
          <w:t>Participant</w:t>
        </w:r>
      </w:ins>
      <w:r w:rsidR="006357D4">
        <w:t xml:space="preserve"> is not relying on the Company for any tax advice.</w:t>
      </w:r>
    </w:p>
    <w:p w14:paraId="5EDA8530" w14:textId="1F757A85" w:rsidR="006357D4" w:rsidRDefault="006357D4">
      <w:pPr>
        <w:pStyle w:val="TabbedL1"/>
        <w:keepNext/>
        <w:numPr>
          <w:ilvl w:val="0"/>
          <w:numId w:val="8"/>
        </w:numPr>
        <w:ind w:left="0"/>
        <w:rPr>
          <w:b/>
        </w:rPr>
      </w:pPr>
      <w:r>
        <w:rPr>
          <w:b/>
          <w:u w:val="single"/>
        </w:rPr>
        <w:t>Voting Provisions</w:t>
      </w:r>
      <w:r>
        <w:rPr>
          <w:b/>
        </w:rPr>
        <w:t>.</w:t>
      </w:r>
      <w:r>
        <w:t xml:space="preserve">  As a condition precedent to entering into this Agreement, at the request of the Company, </w:t>
      </w:r>
      <w:del w:id="158" w:author="Kyle Mitchell" w:date="2016-04-20T17:35:00Z">
        <w:r w:rsidR="00617ED5">
          <w:delText>Purchaser</w:delText>
        </w:r>
      </w:del>
      <w:ins w:id="159" w:author="Kyle Mitchell" w:date="2016-04-20T17:35:00Z">
        <w:r>
          <w:t>Participant</w:t>
        </w:r>
      </w:ins>
      <w:r>
        <w:t xml:space="preserve"> shall become a party to any voting agreement to which the Company is a party at the time of </w:t>
      </w:r>
      <w:del w:id="160" w:author="Kyle Mitchell" w:date="2016-04-20T17:35:00Z">
        <w:r w:rsidR="00617ED5">
          <w:delText>Purchaser’s</w:delText>
        </w:r>
      </w:del>
      <w:ins w:id="161" w:author="Kyle Mitchell" w:date="2016-04-20T17:35:00Z">
        <w:r>
          <w:t>Participant’s</w:t>
        </w:r>
      </w:ins>
      <w:r>
        <w:t xml:space="preserve"> execution and delivery of this Agreement, as such voting agreement may be thereafter amended from time to time (the “</w:t>
      </w:r>
      <w:r>
        <w:rPr>
          <w:u w:val="single"/>
        </w:rPr>
        <w:t>Voting Agreement</w:t>
      </w:r>
      <w:r>
        <w:t>”), by executing an adoption agreement or counterpart signature page agreeing to be bound by and subject to the terms of the Voting Agreement and to vote the Shares in the capacity of a “Common Holder” and a “Stockholder,” as such terms may be defined in the Voting Agreement.</w:t>
      </w:r>
    </w:p>
    <w:p w14:paraId="003472D6" w14:textId="77777777" w:rsidR="006357D4" w:rsidRDefault="006357D4">
      <w:pPr>
        <w:pStyle w:val="TabbedL1"/>
        <w:keepNext/>
        <w:numPr>
          <w:ilvl w:val="0"/>
          <w:numId w:val="8"/>
        </w:numPr>
        <w:ind w:left="0"/>
        <w:rPr>
          <w:b/>
        </w:rPr>
      </w:pPr>
      <w:r>
        <w:rPr>
          <w:b/>
          <w:u w:val="single"/>
        </w:rPr>
        <w:t>Restrictive Legends and Stop-Transfer Orders</w:t>
      </w:r>
      <w:r>
        <w:rPr>
          <w:b/>
        </w:rPr>
        <w:t>.</w:t>
      </w:r>
    </w:p>
    <w:p w14:paraId="77261A89" w14:textId="77777777" w:rsidR="006357D4" w:rsidRDefault="006357D4">
      <w:pPr>
        <w:pStyle w:val="TabbedL2"/>
        <w:numPr>
          <w:ilvl w:val="1"/>
          <w:numId w:val="8"/>
        </w:numPr>
        <w:tabs>
          <w:tab w:val="left" w:pos="2160"/>
        </w:tabs>
        <w:autoSpaceDE w:val="0"/>
        <w:autoSpaceDN w:val="0"/>
        <w:adjustRightInd w:val="0"/>
        <w:ind w:left="0"/>
        <w:rPr>
          <w:szCs w:val="24"/>
        </w:rPr>
      </w:pPr>
      <w:r>
        <w:rPr>
          <w:b/>
          <w:szCs w:val="24"/>
          <w:u w:val="single"/>
        </w:rPr>
        <w:t>Legends</w:t>
      </w:r>
      <w:r>
        <w:rPr>
          <w:b/>
          <w:szCs w:val="24"/>
        </w:rPr>
        <w:t>.</w:t>
      </w:r>
      <w:r>
        <w:t xml:space="preserve">  Any stock certificate or, in the case of uncertificated securities, any notice of issuance, for the Shares, shall bear the following legends (as well as any legends required by the </w:t>
      </w:r>
      <w:r w:rsidRPr="00DF2E4F">
        <w:t>Company or applicable state and federal corporate and securities laws</w:t>
      </w:r>
      <w:r>
        <w:rPr>
          <w:szCs w:val="24"/>
        </w:rPr>
        <w:t>):</w:t>
      </w:r>
    </w:p>
    <w:p w14:paraId="0BD4ECB7" w14:textId="77777777" w:rsidR="006357D4" w:rsidRDefault="006357D4">
      <w:pPr>
        <w:pStyle w:val="TabbedL3"/>
        <w:numPr>
          <w:ilvl w:val="2"/>
          <w:numId w:val="8"/>
        </w:numPr>
        <w:tabs>
          <w:tab w:val="left" w:pos="2880"/>
        </w:tabs>
        <w:autoSpaceDE w:val="0"/>
        <w:autoSpaceDN w:val="0"/>
        <w:adjustRightInd w:val="0"/>
        <w:ind w:left="0"/>
      </w:pPr>
      <w:bookmarkStart w:id="162" w:name="_Ref216167660"/>
      <w:r>
        <w:lastRenderedPageBreak/>
        <w:t xml:space="preserve">“THE SECURITIES </w:t>
      </w:r>
      <w:r>
        <w:rPr>
          <w:szCs w:val="24"/>
        </w:rPr>
        <w:t>REFERENCED HEREIN</w:t>
      </w:r>
      <w:r>
        <w:t xml:space="preserve">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p>
    <w:p w14:paraId="0289DC69" w14:textId="77777777" w:rsidR="006357D4" w:rsidRDefault="006357D4">
      <w:pPr>
        <w:pStyle w:val="TabbedL3"/>
        <w:numPr>
          <w:ilvl w:val="2"/>
          <w:numId w:val="8"/>
        </w:numPr>
        <w:tabs>
          <w:tab w:val="left" w:pos="2880"/>
        </w:tabs>
        <w:autoSpaceDE w:val="0"/>
        <w:autoSpaceDN w:val="0"/>
        <w:adjustRightInd w:val="0"/>
        <w:ind w:left="0"/>
      </w:pPr>
      <w:bookmarkStart w:id="163" w:name="_Ref226798098"/>
      <w:bookmarkEnd w:id="163"/>
      <w:r>
        <w:t>“</w:t>
      </w:r>
      <w:r>
        <w:rPr>
          <w:caps/>
        </w:rPr>
        <w:t xml:space="preserve">THE </w:t>
      </w:r>
      <w:r>
        <w:t xml:space="preserve">SECURITIES </w:t>
      </w:r>
      <w:r>
        <w:rPr>
          <w:caps/>
          <w:szCs w:val="24"/>
        </w:rPr>
        <w:t>referenced herein</w:t>
      </w:r>
      <w:r>
        <w:rPr>
          <w:caps/>
        </w:rPr>
        <w:t xml:space="preserve"> MAY BE TRANSFERRED ONLY IN ACCORDANCE WITH THE TERMS OF AN AGREEMENT BETWEEN THE Company AND THE stockholder, A COPY OF WHICH IS ON FILE WITH AND MAY BE OBTAINED FROM THE SECRETARY OF THE Company at no charge.</w:t>
      </w:r>
      <w:r>
        <w:t>”</w:t>
      </w:r>
    </w:p>
    <w:p w14:paraId="7DD956E5" w14:textId="77777777" w:rsidR="006357D4" w:rsidRDefault="006357D4">
      <w:pPr>
        <w:pStyle w:val="TabbedL3"/>
        <w:numPr>
          <w:ilvl w:val="2"/>
          <w:numId w:val="8"/>
        </w:numPr>
        <w:tabs>
          <w:tab w:val="left" w:pos="2880"/>
        </w:tabs>
        <w:autoSpaceDE w:val="0"/>
        <w:autoSpaceDN w:val="0"/>
        <w:adjustRightInd w:val="0"/>
        <w:ind w:left="0"/>
        <w:rPr>
          <w:szCs w:val="24"/>
        </w:rPr>
      </w:pPr>
      <w:r>
        <w:rPr>
          <w:caps/>
          <w:szCs w:val="24"/>
        </w:rPr>
        <w:t>“</w:t>
      </w:r>
      <w:r w:rsidRPr="008F33A2">
        <w:rPr>
          <w:caps/>
          <w:szCs w:val="24"/>
        </w:rPr>
        <w:t xml:space="preserve">THE TRANSFER OF the SECURITIES </w:t>
      </w:r>
      <w:r>
        <w:rPr>
          <w:caps/>
          <w:szCs w:val="24"/>
        </w:rPr>
        <w:t xml:space="preserve">referenced herein </w:t>
      </w:r>
      <w:r w:rsidRPr="008F33A2">
        <w:rPr>
          <w:caps/>
          <w:szCs w:val="24"/>
        </w:rPr>
        <w:t xml:space="preserve">IS SUBJECT TO certain transfer RESTRICTIONS set forth in </w:t>
      </w:r>
      <w:r w:rsidRPr="00715639">
        <w:rPr>
          <w:caps/>
          <w:szCs w:val="24"/>
          <w:highlight w:val="yellow"/>
        </w:rPr>
        <w:t>[the Company’s bylaws (as amended from time to time) and]</w:t>
      </w:r>
      <w:r w:rsidRPr="008F33A2">
        <w:rPr>
          <w:caps/>
          <w:szCs w:val="24"/>
        </w:rPr>
        <w:t xml:space="preserve"> THE COMPANY’S Stock PLAN, COPIES OF WHICH MAY BE OBTAINED UPON WRITTEN REQUEST TO THE COMPANY AT ITS PRINCIPAL PLACE OF BUSINESS.  THE COMPANY SHALL NOT REGISTER OR OTHERWISE RECOGNIZE OR GIVE EFFECT TO ANY PURPORTED TRANSFER OF SECURITIES THAT DOES NOT COMPLY WITH such transfer restrictions</w:t>
      </w:r>
      <w:r>
        <w:rPr>
          <w:szCs w:val="24"/>
        </w:rPr>
        <w:t>.</w:t>
      </w:r>
      <w:r>
        <w:rPr>
          <w:caps/>
          <w:szCs w:val="24"/>
        </w:rPr>
        <w:t>”</w:t>
      </w:r>
    </w:p>
    <w:p w14:paraId="15E79C96" w14:textId="77777777" w:rsidR="006357D4" w:rsidRDefault="006357D4">
      <w:pPr>
        <w:pStyle w:val="TabbedL3"/>
        <w:numPr>
          <w:ilvl w:val="2"/>
          <w:numId w:val="8"/>
        </w:numPr>
        <w:tabs>
          <w:tab w:val="left" w:pos="2880"/>
        </w:tabs>
        <w:autoSpaceDE w:val="0"/>
        <w:autoSpaceDN w:val="0"/>
        <w:adjustRightInd w:val="0"/>
        <w:ind w:left="0"/>
        <w:rPr>
          <w:szCs w:val="24"/>
        </w:rPr>
      </w:pPr>
      <w:r>
        <w:rPr>
          <w:szCs w:val="24"/>
        </w:rPr>
        <w:t>Any legend required by the Voting Agreement, as applicable.</w:t>
      </w:r>
    </w:p>
    <w:p w14:paraId="716EE79A" w14:textId="78EA1475" w:rsidR="006357D4" w:rsidRDefault="006357D4">
      <w:pPr>
        <w:pStyle w:val="TabbedL2"/>
        <w:numPr>
          <w:ilvl w:val="1"/>
          <w:numId w:val="8"/>
        </w:numPr>
        <w:ind w:left="0"/>
        <w:rPr>
          <w:szCs w:val="24"/>
        </w:rPr>
      </w:pPr>
      <w:r>
        <w:rPr>
          <w:b/>
          <w:szCs w:val="24"/>
          <w:u w:val="single"/>
        </w:rPr>
        <w:t>Stop-Transfer Notices</w:t>
      </w:r>
      <w:r>
        <w:rPr>
          <w:b/>
          <w:szCs w:val="24"/>
        </w:rPr>
        <w:t>.</w:t>
      </w:r>
      <w:r>
        <w:rPr>
          <w:szCs w:val="24"/>
        </w:rPr>
        <w:t xml:space="preserve">  </w:t>
      </w:r>
      <w:del w:id="164" w:author="Kyle Mitchell" w:date="2016-04-20T17:35:00Z">
        <w:r w:rsidR="00617ED5">
          <w:rPr>
            <w:szCs w:val="24"/>
          </w:rPr>
          <w:delText>Purchaser</w:delText>
        </w:r>
      </w:del>
      <w:ins w:id="165" w:author="Kyle Mitchell" w:date="2016-04-20T17:35:00Z">
        <w:r>
          <w:rPr>
            <w:szCs w:val="24"/>
          </w:rPr>
          <w:t>Participant</w:t>
        </w:r>
      </w:ins>
      <w:r>
        <w:rPr>
          <w:szCs w:val="24"/>
        </w:rPr>
        <w:t xml:space="preserve">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bookmarkEnd w:id="162"/>
    </w:p>
    <w:p w14:paraId="46B7F93A" w14:textId="77777777" w:rsidR="006357D4" w:rsidRDefault="006357D4">
      <w:pPr>
        <w:pStyle w:val="TabbedL2"/>
        <w:numPr>
          <w:ilvl w:val="1"/>
          <w:numId w:val="8"/>
        </w:numPr>
        <w:ind w:left="0"/>
      </w:pPr>
      <w:r>
        <w:rPr>
          <w:b/>
          <w:szCs w:val="24"/>
          <w:u w:val="single"/>
        </w:rPr>
        <w:t>Refusal to Transfer</w:t>
      </w:r>
      <w:r>
        <w:rPr>
          <w:b/>
          <w:szCs w:val="24"/>
        </w:rPr>
        <w:t>.</w:t>
      </w:r>
      <w:r>
        <w:rPr>
          <w:szCs w:val="24"/>
        </w:rPr>
        <w:t xml:space="preserve">  The Company shall not be required (i) to transfer on its books any Shares that have been sold or otherwise transferred in violation of any of the provisions of this Agreement or the Plan or (ii) to treat as owner of such Shares or to accord the right to vote or pay dividends to any purchaser or other transferee to whom such Shares</w:t>
      </w:r>
      <w:r>
        <w:t xml:space="preserve"> shall have been so transferred.</w:t>
      </w:r>
    </w:p>
    <w:p w14:paraId="1AE110B2" w14:textId="471FCC08" w:rsidR="006357D4" w:rsidRDefault="006357D4" w:rsidP="006357D4">
      <w:pPr>
        <w:pStyle w:val="TabbedL2"/>
        <w:numPr>
          <w:ilvl w:val="1"/>
          <w:numId w:val="8"/>
        </w:numPr>
        <w:ind w:left="0"/>
      </w:pPr>
      <w:r>
        <w:rPr>
          <w:b/>
          <w:u w:val="single"/>
        </w:rPr>
        <w:t>Legend and Notice Removal</w:t>
      </w:r>
      <w:r>
        <w:rPr>
          <w:b/>
        </w:rPr>
        <w:t>.</w:t>
      </w:r>
      <w:r>
        <w:t xml:space="preserve">  When all of the following events have occurred, the Shares then held by </w:t>
      </w:r>
      <w:del w:id="166" w:author="Kyle Mitchell" w:date="2016-04-20T17:35:00Z">
        <w:r w:rsidR="00617ED5">
          <w:delText>Purchaser</w:delText>
        </w:r>
      </w:del>
      <w:ins w:id="167" w:author="Kyle Mitchell" w:date="2016-04-20T17:35:00Z">
        <w:r>
          <w:rPr>
            <w:szCs w:val="24"/>
          </w:rPr>
          <w:t>Participant</w:t>
        </w:r>
      </w:ins>
      <w:r>
        <w:rPr>
          <w:szCs w:val="24"/>
        </w:rPr>
        <w:t xml:space="preserve"> </w:t>
      </w:r>
      <w:r>
        <w:t>will no longer be subject to the legend specified in Section 7(a)(ii) and the Company will remove any stop-transfer notices associated with the transfer restrictions imposed by this Agreement:</w:t>
      </w:r>
    </w:p>
    <w:p w14:paraId="474A4259" w14:textId="77777777" w:rsidR="006357D4" w:rsidRDefault="006357D4" w:rsidP="006357D4">
      <w:pPr>
        <w:pStyle w:val="TabbedL3"/>
        <w:numPr>
          <w:ilvl w:val="2"/>
          <w:numId w:val="8"/>
        </w:numPr>
        <w:ind w:left="0"/>
      </w:pPr>
      <w:r>
        <w:t xml:space="preserve">the termination of the Right of First Refusal; </w:t>
      </w:r>
    </w:p>
    <w:p w14:paraId="06E02754" w14:textId="29E32EBE" w:rsidR="006357D4" w:rsidRDefault="00617ED5" w:rsidP="006357D4">
      <w:pPr>
        <w:pStyle w:val="TabbedL3"/>
        <w:numPr>
          <w:ilvl w:val="2"/>
          <w:numId w:val="8"/>
        </w:numPr>
        <w:ind w:left="0"/>
      </w:pPr>
      <w:del w:id="168" w:author="Kyle Mitchell" w:date="2016-04-20T17:35:00Z">
        <w:r>
          <w:delText>the expiration or exercise in full of the Repurchase Option;</w:delText>
        </w:r>
      </w:del>
      <w:ins w:id="169" w:author="Kyle Mitchell" w:date="2016-04-20T17:35:00Z">
        <w:r w:rsidR="006357D4">
          <w:t>the Shares are no longer subject to forfeiture;</w:t>
        </w:r>
      </w:ins>
      <w:r w:rsidR="006357D4">
        <w:t xml:space="preserve"> </w:t>
      </w:r>
    </w:p>
    <w:p w14:paraId="60517092" w14:textId="77777777" w:rsidR="006357D4" w:rsidRDefault="006357D4" w:rsidP="006357D4">
      <w:pPr>
        <w:pStyle w:val="TabbedL3"/>
        <w:numPr>
          <w:ilvl w:val="2"/>
          <w:numId w:val="8"/>
        </w:numPr>
        <w:ind w:left="0"/>
      </w:pPr>
      <w:r>
        <w:lastRenderedPageBreak/>
        <w:t>the expiration or termination of the lock-up provisions of Section 3(g) (and of any agreement entered pursuant to Section 3(g)); and</w:t>
      </w:r>
    </w:p>
    <w:p w14:paraId="2F586D94" w14:textId="77777777" w:rsidR="006357D4" w:rsidRDefault="006357D4" w:rsidP="006357D4">
      <w:pPr>
        <w:pStyle w:val="TabbedL3"/>
        <w:numPr>
          <w:ilvl w:val="2"/>
          <w:numId w:val="8"/>
        </w:numPr>
        <w:ind w:left="0"/>
      </w:pPr>
      <w:r>
        <w:t>the termination of the waiver of statutory information rights set forth in Section 10.</w:t>
      </w:r>
    </w:p>
    <w:p w14:paraId="6E7086C0" w14:textId="05C6A518" w:rsidR="006357D4" w:rsidRDefault="006357D4" w:rsidP="006357D4">
      <w:pPr>
        <w:pStyle w:val="NumContinue"/>
        <w:spacing w:line="240" w:lineRule="auto"/>
      </w:pPr>
      <w:r>
        <w:t xml:space="preserve">After such time and upon </w:t>
      </w:r>
      <w:del w:id="170" w:author="Kyle Mitchell" w:date="2016-04-20T17:35:00Z">
        <w:r w:rsidR="00617ED5">
          <w:delText>Purchaser’s</w:delText>
        </w:r>
      </w:del>
      <w:ins w:id="171" w:author="Kyle Mitchell" w:date="2016-04-20T17:35:00Z">
        <w:r>
          <w:t>Participant’s</w:t>
        </w:r>
      </w:ins>
      <w:r>
        <w:t xml:space="preserve"> request, a new stock certificate or, in the case of uncertificated securities, notice of issuance, for the remaining Shares, shall be issued without the legend specified in Section 7(a)(ii) and delivered to </w:t>
      </w:r>
      <w:del w:id="172" w:author="Kyle Mitchell" w:date="2016-04-20T17:35:00Z">
        <w:r w:rsidR="00617ED5">
          <w:delText>Purchaser</w:delText>
        </w:r>
      </w:del>
      <w:ins w:id="173" w:author="Kyle Mitchell" w:date="2016-04-20T17:35:00Z">
        <w:r>
          <w:t>Participant</w:t>
        </w:r>
      </w:ins>
      <w:r>
        <w:t>.</w:t>
      </w:r>
    </w:p>
    <w:p w14:paraId="6DEE7898" w14:textId="4E8B7FEC" w:rsidR="006357D4" w:rsidRPr="00685C2C" w:rsidRDefault="006357D4">
      <w:pPr>
        <w:pStyle w:val="TabbedL2"/>
        <w:numPr>
          <w:ilvl w:val="1"/>
          <w:numId w:val="8"/>
        </w:numPr>
        <w:ind w:left="0"/>
      </w:pPr>
      <w:r w:rsidRPr="00685C2C">
        <w:rPr>
          <w:b/>
          <w:u w:val="single"/>
        </w:rPr>
        <w:t>Required Notices</w:t>
      </w:r>
      <w:r w:rsidRPr="00685C2C">
        <w:rPr>
          <w:b/>
        </w:rPr>
        <w:t>.</w:t>
      </w:r>
      <w:r w:rsidRPr="00685C2C">
        <w:t xml:space="preserve">  </w:t>
      </w:r>
      <w:del w:id="174" w:author="Kyle Mitchell" w:date="2016-04-20T17:35:00Z">
        <w:r w:rsidR="00617ED5" w:rsidRPr="00BD59BF">
          <w:delText>Purchaser</w:delText>
        </w:r>
      </w:del>
      <w:ins w:id="175" w:author="Kyle Mitchell" w:date="2016-04-20T17:35:00Z">
        <w:r w:rsidRPr="00685C2C">
          <w:t>Participant</w:t>
        </w:r>
      </w:ins>
      <w:r w:rsidRPr="00685C2C">
        <w:t xml:space="preserve"> acknowledges that the Shares are issued and shall be held subject to all the provisions of this Section </w:t>
      </w:r>
      <w:del w:id="176" w:author="Kyle Mitchell" w:date="2016-04-20T17:35:00Z">
        <w:r w:rsidR="00617ED5">
          <w:delText>7</w:delText>
        </w:r>
        <w:r w:rsidR="00617ED5" w:rsidRPr="00BD59BF">
          <w:delText>,</w:delText>
        </w:r>
      </w:del>
      <w:ins w:id="177" w:author="Kyle Mitchell" w:date="2016-04-20T17:35:00Z">
        <w:r w:rsidRPr="00685C2C">
          <w:fldChar w:fldCharType="begin"/>
        </w:r>
        <w:r w:rsidRPr="00685C2C">
          <w:instrText xml:space="preserve">REF _Ref377476308 \r \h \* MERGEFORMAT </w:instrText>
        </w:r>
        <w:r w:rsidRPr="00685C2C">
          <w:fldChar w:fldCharType="separate"/>
        </w:r>
        <w:r w:rsidRPr="00685C2C">
          <w:t>7</w:t>
        </w:r>
        <w:r w:rsidRPr="00685C2C">
          <w:fldChar w:fldCharType="end"/>
        </w:r>
        <w:r w:rsidRPr="00685C2C">
          <w:t>,</w:t>
        </w:r>
      </w:ins>
      <w:r w:rsidRPr="00685C2C">
        <w:t xml:space="preserve">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w:t>
      </w:r>
      <w:del w:id="178" w:author="Kyle Mitchell" w:date="2016-04-20T17:35:00Z">
        <w:r w:rsidR="00617ED5" w:rsidRPr="00BD59BF">
          <w:delText>Purchaser</w:delText>
        </w:r>
      </w:del>
      <w:ins w:id="179" w:author="Kyle Mitchell" w:date="2016-04-20T17:35:00Z">
        <w:r w:rsidRPr="00685C2C">
          <w:t>Participant</w:t>
        </w:r>
      </w:ins>
      <w:r w:rsidRPr="00685C2C">
        <w:t xml:space="preserve"> acknowledges that the provisions of this Section </w:t>
      </w:r>
      <w:del w:id="180" w:author="Kyle Mitchell" w:date="2016-04-20T17:35:00Z">
        <w:r w:rsidR="00617ED5">
          <w:delText>7</w:delText>
        </w:r>
      </w:del>
      <w:ins w:id="181" w:author="Kyle Mitchell" w:date="2016-04-20T17:35:00Z">
        <w:r w:rsidRPr="00685C2C">
          <w:fldChar w:fldCharType="begin"/>
        </w:r>
        <w:r w:rsidRPr="00685C2C">
          <w:instrText xml:space="preserve">REF _Ref377476308 \r \h \* MERGEFORMAT </w:instrText>
        </w:r>
        <w:r w:rsidRPr="00685C2C">
          <w:fldChar w:fldCharType="separate"/>
        </w:r>
        <w:r w:rsidRPr="00685C2C">
          <w:t>7</w:t>
        </w:r>
        <w:r w:rsidRPr="00685C2C">
          <w:fldChar w:fldCharType="end"/>
        </w:r>
      </w:ins>
      <w:r w:rsidRPr="00685C2C">
        <w:t xml:space="preserve"> shall constitute the notices required by Sections 151(f) and 202(a) of the Delaware General Corporation Law and the </w:t>
      </w:r>
      <w:del w:id="182" w:author="Kyle Mitchell" w:date="2016-04-20T17:35:00Z">
        <w:r w:rsidR="00617ED5" w:rsidRPr="00BD59BF">
          <w:delText>Purchaser</w:delText>
        </w:r>
      </w:del>
      <w:ins w:id="183" w:author="Kyle Mitchell" w:date="2016-04-20T17:35:00Z">
        <w:r w:rsidRPr="00685C2C">
          <w:t>Participant</w:t>
        </w:r>
      </w:ins>
      <w:r w:rsidRPr="00685C2C">
        <w:t xml:space="preserve"> hereby expressly waives the requirement of Section 151(f) of the Delaware General Corporation Law that it receive the written notice provided for in Sections 151(f) and 202(a) of the Delaware General Corporation Law within a reasonable time after the issuance of the Shares.</w:t>
      </w:r>
    </w:p>
    <w:p w14:paraId="7095615E" w14:textId="58B75C5F" w:rsidR="006357D4" w:rsidRDefault="006357D4">
      <w:pPr>
        <w:pStyle w:val="TabbedL1"/>
        <w:numPr>
          <w:ilvl w:val="0"/>
          <w:numId w:val="8"/>
        </w:numPr>
        <w:ind w:left="0"/>
      </w:pPr>
      <w:r>
        <w:rPr>
          <w:b/>
          <w:u w:val="single"/>
        </w:rPr>
        <w:t>No Employment Rights</w:t>
      </w:r>
      <w:r>
        <w:rPr>
          <w:b/>
        </w:rPr>
        <w:t>.</w:t>
      </w:r>
      <w:r>
        <w:t xml:space="preserve">  Nothing in this Agreement shall affect in any manner whatsoever the right or power of the Company, or a parent, subsidiary or affiliate of the Company, to terminate </w:t>
      </w:r>
      <w:del w:id="184" w:author="Kyle Mitchell" w:date="2016-04-20T17:35:00Z">
        <w:r w:rsidR="00617ED5">
          <w:delText>Purchaser’s</w:delText>
        </w:r>
      </w:del>
      <w:ins w:id="185" w:author="Kyle Mitchell" w:date="2016-04-20T17:35:00Z">
        <w:r>
          <w:t>Participant’s</w:t>
        </w:r>
      </w:ins>
      <w:r>
        <w:t xml:space="preserve"> employment or consulting relationship, for any reason, with or without cause.</w:t>
      </w:r>
    </w:p>
    <w:p w14:paraId="2DC5409F" w14:textId="017496E5" w:rsidR="006357D4" w:rsidRDefault="006357D4">
      <w:pPr>
        <w:pStyle w:val="TabbedL1"/>
        <w:numPr>
          <w:ilvl w:val="0"/>
          <w:numId w:val="8"/>
        </w:numPr>
        <w:ind w:left="0"/>
      </w:pPr>
      <w:r>
        <w:rPr>
          <w:b/>
          <w:u w:val="single"/>
        </w:rPr>
        <w:t>Section 83(b) Election</w:t>
      </w:r>
      <w:r>
        <w:rPr>
          <w:b/>
        </w:rPr>
        <w:t>.</w:t>
      </w:r>
      <w:r>
        <w:t xml:space="preserve">  </w:t>
      </w:r>
      <w:del w:id="186" w:author="Kyle Mitchell" w:date="2016-04-20T17:35:00Z">
        <w:r w:rsidR="00617ED5">
          <w:delText>Purchaser</w:delText>
        </w:r>
      </w:del>
      <w:ins w:id="187" w:author="Kyle Mitchell" w:date="2016-04-20T17:35:00Z">
        <w:r>
          <w:t>Participant</w:t>
        </w:r>
      </w:ins>
      <w:r>
        <w:t xml:space="preserve"> understands that Section 83(a) of the Internal Revenue Code of 1986, as amended (the “</w:t>
      </w:r>
      <w:r>
        <w:rPr>
          <w:u w:val="single"/>
        </w:rPr>
        <w:t>Code</w:t>
      </w:r>
      <w:r>
        <w:t>”), taxes as ordinary income the difference between the amount paid</w:t>
      </w:r>
      <w:ins w:id="188" w:author="Kyle Mitchell" w:date="2016-04-20T17:35:00Z">
        <w:r>
          <w:t>, if any,</w:t>
        </w:r>
      </w:ins>
      <w:r>
        <w:t xml:space="preserve"> for the Shares and the Fair Market Value of the Shares as of </w:t>
      </w:r>
      <w:del w:id="189" w:author="Kyle Mitchell" w:date="2016-04-20T17:35:00Z">
        <w:r w:rsidR="00617ED5">
          <w:delText>the</w:delText>
        </w:r>
      </w:del>
      <w:ins w:id="190" w:author="Kyle Mitchell" w:date="2016-04-20T17:35:00Z">
        <w:r>
          <w:t>each vesting</w:t>
        </w:r>
      </w:ins>
      <w:r>
        <w:t xml:space="preserve"> date</w:t>
      </w:r>
      <w:del w:id="191" w:author="Kyle Mitchell" w:date="2016-04-20T17:35:00Z">
        <w:r w:rsidR="00617ED5">
          <w:delText xml:space="preserve"> any restrictions on the Shares lapse.  In this context, “</w:delText>
        </w:r>
        <w:r w:rsidR="00617ED5">
          <w:rPr>
            <w:u w:val="single"/>
          </w:rPr>
          <w:delText>restriction</w:delText>
        </w:r>
        <w:r w:rsidR="00617ED5">
          <w:delText>” means the right of the Company to buy back the Shares pursuant to the Repurchase Option set forth in Section </w:delText>
        </w:r>
        <w:r w:rsidR="00617ED5">
          <w:fldChar w:fldCharType="begin"/>
        </w:r>
        <w:r w:rsidR="00617ED5">
          <w:delInstrText xml:space="preserve"> REF _Ref216167763 \w \p \h </w:delInstrText>
        </w:r>
        <w:r w:rsidR="00617ED5">
          <w:fldChar w:fldCharType="separate"/>
        </w:r>
        <w:r w:rsidR="00617ED5">
          <w:delText>3(a) above</w:delText>
        </w:r>
        <w:r w:rsidR="00617ED5">
          <w:fldChar w:fldCharType="end"/>
        </w:r>
        <w:r w:rsidR="00617ED5">
          <w:delText>.  Purchaser</w:delText>
        </w:r>
      </w:del>
      <w:ins w:id="192" w:author="Kyle Mitchell" w:date="2016-04-20T17:35:00Z">
        <w:r>
          <w:t>.  Participant</w:t>
        </w:r>
      </w:ins>
      <w:r>
        <w:t xml:space="preserve"> understands that </w:t>
      </w:r>
      <w:del w:id="193" w:author="Kyle Mitchell" w:date="2016-04-20T17:35:00Z">
        <w:r w:rsidR="00617ED5">
          <w:delText>Purchaser</w:delText>
        </w:r>
      </w:del>
      <w:ins w:id="194" w:author="Kyle Mitchell" w:date="2016-04-20T17:35:00Z">
        <w:r>
          <w:t>Participant</w:t>
        </w:r>
      </w:ins>
      <w:r>
        <w:t xml:space="preserve"> may elect to be taxed at the time the Shares are </w:t>
      </w:r>
      <w:del w:id="195" w:author="Kyle Mitchell" w:date="2016-04-20T17:35:00Z">
        <w:r w:rsidR="00617ED5">
          <w:delText>purchased</w:delText>
        </w:r>
      </w:del>
      <w:ins w:id="196" w:author="Kyle Mitchell" w:date="2016-04-20T17:35:00Z">
        <w:r>
          <w:t>granted</w:t>
        </w:r>
      </w:ins>
      <w:r>
        <w:t xml:space="preserve">, rather than when </w:t>
      </w:r>
      <w:del w:id="197" w:author="Kyle Mitchell" w:date="2016-04-20T17:35:00Z">
        <w:r w:rsidR="00617ED5">
          <w:delText>and as the Repurchase Option expires</w:delText>
        </w:r>
      </w:del>
      <w:ins w:id="198" w:author="Kyle Mitchell" w:date="2016-04-20T17:35:00Z">
        <w:r>
          <w:t>such Shares vest</w:t>
        </w:r>
      </w:ins>
      <w:r>
        <w:t>, by filing an election under Section 83(b) (an “</w:t>
      </w:r>
      <w:r>
        <w:rPr>
          <w:u w:val="single"/>
        </w:rPr>
        <w:t>83(b) Election</w:t>
      </w:r>
      <w:r>
        <w:t xml:space="preserve">”) of the Code with the Internal Revenue Service within </w:t>
      </w:r>
      <w:ins w:id="199" w:author="Kyle Mitchell" w:date="2016-04-20T17:35:00Z">
        <w:r>
          <w:t>thirty (</w:t>
        </w:r>
      </w:ins>
      <w:r>
        <w:t>30</w:t>
      </w:r>
      <w:ins w:id="200" w:author="Kyle Mitchell" w:date="2016-04-20T17:35:00Z">
        <w:r>
          <w:t>)</w:t>
        </w:r>
      </w:ins>
      <w:r>
        <w:t xml:space="preserve"> days from the date of </w:t>
      </w:r>
      <w:del w:id="201" w:author="Kyle Mitchell" w:date="2016-04-20T17:35:00Z">
        <w:r w:rsidR="00617ED5">
          <w:delText>purchase</w:delText>
        </w:r>
      </w:del>
      <w:ins w:id="202" w:author="Kyle Mitchell" w:date="2016-04-20T17:35:00Z">
        <w:r>
          <w:t>grant of the restricted stock award</w:t>
        </w:r>
      </w:ins>
      <w:r>
        <w:t xml:space="preserve">.  Even if the Fair Market Value of the Shares at the time of the execution of this Agreement equals the amount paid for the Shares, the election must be made to avoid income under Section 83(a) in the future.  </w:t>
      </w:r>
      <w:del w:id="203" w:author="Kyle Mitchell" w:date="2016-04-20T17:35:00Z">
        <w:r w:rsidR="00617ED5">
          <w:delText>Purchaser</w:delText>
        </w:r>
      </w:del>
      <w:ins w:id="204" w:author="Kyle Mitchell" w:date="2016-04-20T17:35:00Z">
        <w:r>
          <w:t>Participant</w:t>
        </w:r>
      </w:ins>
      <w:r>
        <w:t xml:space="preserve"> understands that failure to file such an election in a timely manner may result in adverse tax consequences for </w:t>
      </w:r>
      <w:del w:id="205" w:author="Kyle Mitchell" w:date="2016-04-20T17:35:00Z">
        <w:r w:rsidR="00617ED5">
          <w:delText>Purchaser.  Purchaser</w:delText>
        </w:r>
      </w:del>
      <w:ins w:id="206" w:author="Kyle Mitchell" w:date="2016-04-20T17:35:00Z">
        <w:r>
          <w:t>Participant.  Participant</w:t>
        </w:r>
      </w:ins>
      <w:r>
        <w:t xml:space="preserve"> further understands that an additional copy of such election form should be filed with </w:t>
      </w:r>
      <w:del w:id="207" w:author="Kyle Mitchell" w:date="2016-04-20T17:35:00Z">
        <w:r w:rsidR="00617ED5">
          <w:delText>Purchaser’s</w:delText>
        </w:r>
      </w:del>
      <w:ins w:id="208" w:author="Kyle Mitchell" w:date="2016-04-20T17:35:00Z">
        <w:r>
          <w:t>Participant’s</w:t>
        </w:r>
      </w:ins>
      <w:r>
        <w:t xml:space="preserve"> federal income tax return for the calendar year in which the date of this Agreement falls.  </w:t>
      </w:r>
      <w:del w:id="209" w:author="Kyle Mitchell" w:date="2016-04-20T17:35:00Z">
        <w:r w:rsidR="00617ED5">
          <w:delText>Purchaser</w:delText>
        </w:r>
      </w:del>
      <w:ins w:id="210" w:author="Kyle Mitchell" w:date="2016-04-20T17:35:00Z">
        <w:r>
          <w:t>Participant</w:t>
        </w:r>
      </w:ins>
      <w:r>
        <w:t xml:space="preserve"> acknowledges that the foregoing is only a summary of the </w:t>
      </w:r>
      <w:r>
        <w:lastRenderedPageBreak/>
        <w:t xml:space="preserve">effect of United States federal income taxation with respect to </w:t>
      </w:r>
      <w:del w:id="211" w:author="Kyle Mitchell" w:date="2016-04-20T17:35:00Z">
        <w:r w:rsidR="00617ED5">
          <w:delText>purchase</w:delText>
        </w:r>
      </w:del>
      <w:ins w:id="212" w:author="Kyle Mitchell" w:date="2016-04-20T17:35:00Z">
        <w:r>
          <w:t>grant</w:t>
        </w:r>
      </w:ins>
      <w:r>
        <w:t xml:space="preserve"> of the Shares hereunder, does not purport to be complete, and is not intended or written to be used, and cannot be used, for the purposes of avoiding taxpayer penalties.  </w:t>
      </w:r>
      <w:del w:id="213" w:author="Kyle Mitchell" w:date="2016-04-20T17:35:00Z">
        <w:r w:rsidR="00617ED5">
          <w:delText>Purchaser</w:delText>
        </w:r>
      </w:del>
      <w:ins w:id="214" w:author="Kyle Mitchell" w:date="2016-04-20T17:35:00Z">
        <w:r>
          <w:t>Participant</w:t>
        </w:r>
      </w:ins>
      <w:r>
        <w:t xml:space="preserve"> further acknowledges that the Company has directed </w:t>
      </w:r>
      <w:del w:id="215" w:author="Kyle Mitchell" w:date="2016-04-20T17:35:00Z">
        <w:r w:rsidR="00617ED5">
          <w:delText>Purchaser</w:delText>
        </w:r>
      </w:del>
      <w:ins w:id="216" w:author="Kyle Mitchell" w:date="2016-04-20T17:35:00Z">
        <w:r>
          <w:t>Participant</w:t>
        </w:r>
      </w:ins>
      <w:r>
        <w:t xml:space="preserve"> to seek independent advice regarding the applicable provisions of the Code, the income tax laws of any municipality, state or foreign country in which </w:t>
      </w:r>
      <w:del w:id="217" w:author="Kyle Mitchell" w:date="2016-04-20T17:35:00Z">
        <w:r w:rsidR="00617ED5">
          <w:delText>Purchaser</w:delText>
        </w:r>
      </w:del>
      <w:ins w:id="218" w:author="Kyle Mitchell" w:date="2016-04-20T17:35:00Z">
        <w:r>
          <w:t>Participant</w:t>
        </w:r>
      </w:ins>
      <w:r>
        <w:t xml:space="preserve"> may reside, and the tax consequences of </w:t>
      </w:r>
      <w:del w:id="219" w:author="Kyle Mitchell" w:date="2016-04-20T17:35:00Z">
        <w:r w:rsidR="00617ED5">
          <w:delText>Purchaser’s</w:delText>
        </w:r>
      </w:del>
      <w:ins w:id="220" w:author="Kyle Mitchell" w:date="2016-04-20T17:35:00Z">
        <w:r>
          <w:t>Participant’s</w:t>
        </w:r>
      </w:ins>
      <w:r>
        <w:t xml:space="preserve"> death, and </w:t>
      </w:r>
      <w:del w:id="221" w:author="Kyle Mitchell" w:date="2016-04-20T17:35:00Z">
        <w:r w:rsidR="00617ED5">
          <w:delText>Purchaser</w:delText>
        </w:r>
      </w:del>
      <w:ins w:id="222" w:author="Kyle Mitchell" w:date="2016-04-20T17:35:00Z">
        <w:r>
          <w:t>Participant</w:t>
        </w:r>
      </w:ins>
      <w:r>
        <w:t xml:space="preserve"> has consulted, and has been fully advised by, </w:t>
      </w:r>
      <w:del w:id="223" w:author="Kyle Mitchell" w:date="2016-04-20T17:35:00Z">
        <w:r w:rsidR="00617ED5">
          <w:delText>Purchaser’s</w:delText>
        </w:r>
      </w:del>
      <w:ins w:id="224" w:author="Kyle Mitchell" w:date="2016-04-20T17:35:00Z">
        <w:r>
          <w:t>Participant’s</w:t>
        </w:r>
      </w:ins>
      <w:r>
        <w:t xml:space="preserve"> own tax advisor regarding such tax laws and tax consequences or has knowingly chosen not to consult such a tax advisor.  </w:t>
      </w:r>
      <w:del w:id="225" w:author="Kyle Mitchell" w:date="2016-04-20T17:35:00Z">
        <w:r w:rsidR="00617ED5">
          <w:delText>Purchaser</w:delText>
        </w:r>
      </w:del>
      <w:ins w:id="226" w:author="Kyle Mitchell" w:date="2016-04-20T17:35:00Z">
        <w:r>
          <w:t>Participant</w:t>
        </w:r>
      </w:ins>
      <w:r>
        <w:t xml:space="preserve"> further acknowledges that neither the Company nor any subsidiary or representative of the Company has made any warranty or representation to </w:t>
      </w:r>
      <w:del w:id="227" w:author="Kyle Mitchell" w:date="2016-04-20T17:35:00Z">
        <w:r w:rsidR="00617ED5">
          <w:delText>Purchaser</w:delText>
        </w:r>
      </w:del>
      <w:ins w:id="228" w:author="Kyle Mitchell" w:date="2016-04-20T17:35:00Z">
        <w:r>
          <w:t>Participant</w:t>
        </w:r>
      </w:ins>
      <w:r>
        <w:t xml:space="preserve"> with respect to the tax consequences of </w:t>
      </w:r>
      <w:del w:id="229" w:author="Kyle Mitchell" w:date="2016-04-20T17:35:00Z">
        <w:r w:rsidR="00617ED5">
          <w:delText>Purchaser’s purchase</w:delText>
        </w:r>
      </w:del>
      <w:ins w:id="230" w:author="Kyle Mitchell" w:date="2016-04-20T17:35:00Z">
        <w:r>
          <w:t>Participant’s receipt</w:t>
        </w:r>
      </w:ins>
      <w:r>
        <w:t xml:space="preserve"> of the Shares or of the making or failure to make an 83(b) Election.  </w:t>
      </w:r>
      <w:del w:id="231" w:author="Kyle Mitchell" w:date="2016-04-20T17:35:00Z">
        <w:r w:rsidR="00617ED5">
          <w:delText>PURCHASER</w:delText>
        </w:r>
      </w:del>
      <w:ins w:id="232" w:author="Kyle Mitchell" w:date="2016-04-20T17:35:00Z">
        <w:r>
          <w:t>PARTICIPANT</w:t>
        </w:r>
      </w:ins>
      <w:r>
        <w:t xml:space="preserve"> (AND NOT THE COMPANY, ITS AGENTS OR ANY OTHER PERSON) SHALL BE SOLELY RESPONSIBLE FOR APPROPRIATELY FILING SUCH FORM WITH THE IRS, EVEN IF </w:t>
      </w:r>
      <w:del w:id="233" w:author="Kyle Mitchell" w:date="2016-04-20T17:35:00Z">
        <w:r w:rsidR="00617ED5">
          <w:delText>PURCHASER</w:delText>
        </w:r>
      </w:del>
      <w:ins w:id="234" w:author="Kyle Mitchell" w:date="2016-04-20T17:35:00Z">
        <w:r>
          <w:t>PARTICIPANT</w:t>
        </w:r>
      </w:ins>
      <w:r>
        <w:t xml:space="preserve"> REQUESTS THE COMPANY, ITS AGENTS OR ANY OTHER PERSON MAKE THIS FILING ON </w:t>
      </w:r>
      <w:del w:id="235" w:author="Kyle Mitchell" w:date="2016-04-20T17:35:00Z">
        <w:r w:rsidR="00617ED5">
          <w:delText>PURCHASER’S</w:delText>
        </w:r>
      </w:del>
      <w:ins w:id="236" w:author="Kyle Mitchell" w:date="2016-04-20T17:35:00Z">
        <w:r>
          <w:t>PARTICIPANT’S</w:t>
        </w:r>
      </w:ins>
      <w:r>
        <w:t xml:space="preserve"> BEHALF.</w:t>
      </w:r>
    </w:p>
    <w:p w14:paraId="034CD5C7" w14:textId="654BA085" w:rsidR="006357D4" w:rsidRDefault="00617ED5">
      <w:pPr>
        <w:pStyle w:val="O-BodyText1"/>
      </w:pPr>
      <w:del w:id="237" w:author="Kyle Mitchell" w:date="2016-04-20T17:35:00Z">
        <w:r>
          <w:delText>Purchaser</w:delText>
        </w:r>
      </w:del>
      <w:ins w:id="238" w:author="Kyle Mitchell" w:date="2016-04-20T17:35:00Z">
        <w:r w:rsidR="006357D4">
          <w:t>Participant</w:t>
        </w:r>
      </w:ins>
      <w:r w:rsidR="006357D4">
        <w:t xml:space="preserve"> agrees that </w:t>
      </w:r>
      <w:del w:id="239" w:author="Kyle Mitchell" w:date="2016-04-20T17:35:00Z">
        <w:r>
          <w:delText>Purchaser</w:delText>
        </w:r>
      </w:del>
      <w:ins w:id="240" w:author="Kyle Mitchell" w:date="2016-04-20T17:35:00Z">
        <w:r w:rsidR="006357D4">
          <w:t>Participant</w:t>
        </w:r>
      </w:ins>
      <w:r w:rsidR="006357D4">
        <w:t xml:space="preserve"> will execute and deliver to the Company with this executed Agreement a copy of the Acknowledgment and Statement of Decision Regarding Section 83(b) Election (the “</w:t>
      </w:r>
      <w:r w:rsidR="006357D4">
        <w:rPr>
          <w:u w:val="single"/>
        </w:rPr>
        <w:t>Acknowledgment</w:t>
      </w:r>
      <w:r w:rsidR="006357D4">
        <w:t xml:space="preserve">”), attached hereto as </w:t>
      </w:r>
      <w:r w:rsidR="006357D4">
        <w:rPr>
          <w:u w:val="single"/>
        </w:rPr>
        <w:t>Exhibit B</w:t>
      </w:r>
      <w:r w:rsidR="006357D4">
        <w:t xml:space="preserve"> and, if </w:t>
      </w:r>
      <w:del w:id="241" w:author="Kyle Mitchell" w:date="2016-04-20T17:35:00Z">
        <w:r>
          <w:delText>Purchaser</w:delText>
        </w:r>
      </w:del>
      <w:ins w:id="242" w:author="Kyle Mitchell" w:date="2016-04-20T17:35:00Z">
        <w:r w:rsidR="006357D4">
          <w:t>Participant</w:t>
        </w:r>
      </w:ins>
      <w:r w:rsidR="006357D4">
        <w:t xml:space="preserve"> decides to make an 83(b) Election, a copy of the 83(b) Election, attached hereto as </w:t>
      </w:r>
      <w:r w:rsidR="006357D4">
        <w:rPr>
          <w:u w:val="single"/>
        </w:rPr>
        <w:t>Exhibit C</w:t>
      </w:r>
      <w:r w:rsidR="006357D4">
        <w:t>.</w:t>
      </w:r>
    </w:p>
    <w:p w14:paraId="35B1E7BE" w14:textId="69A728D2" w:rsidR="006357D4" w:rsidRDefault="006357D4">
      <w:pPr>
        <w:pStyle w:val="TabbedL1"/>
        <w:numPr>
          <w:ilvl w:val="0"/>
          <w:numId w:val="8"/>
        </w:numPr>
        <w:ind w:left="0"/>
      </w:pPr>
      <w:bookmarkStart w:id="243" w:name="_Ref307830351"/>
      <w:bookmarkStart w:id="244" w:name="_Ref434396919"/>
      <w:r>
        <w:rPr>
          <w:b/>
          <w:u w:val="single"/>
        </w:rPr>
        <w:t>Waiver of Statutory Information Rights</w:t>
      </w:r>
      <w:r>
        <w:rPr>
          <w:b/>
        </w:rPr>
        <w:t>.</w:t>
      </w:r>
      <w:r>
        <w:t xml:space="preserve">  </w:t>
      </w:r>
      <w:del w:id="245" w:author="Kyle Mitchell" w:date="2016-04-20T17:35:00Z">
        <w:r w:rsidR="00617ED5">
          <w:delText>Holder</w:delText>
        </w:r>
      </w:del>
      <w:ins w:id="246" w:author="Kyle Mitchell" w:date="2016-04-20T17:35:00Z">
        <w:r>
          <w:t>Participant</w:t>
        </w:r>
      </w:ins>
      <w:r>
        <w:t xml:space="preserve"> acknowledges and understands that, but for the waiver made herein, </w:t>
      </w:r>
      <w:del w:id="247" w:author="Kyle Mitchell" w:date="2016-04-20T17:35:00Z">
        <w:r w:rsidR="00617ED5">
          <w:delText>Holder</w:delText>
        </w:r>
      </w:del>
      <w:ins w:id="248" w:author="Kyle Mitchell" w:date="2016-04-20T17:35:00Z">
        <w:r>
          <w:t>Participant</w:t>
        </w:r>
      </w:ins>
      <w:r>
        <w:t xml:space="preserve">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Delaware General Corporation Law (any and all such rights, and any and all such other rights of </w:t>
      </w:r>
      <w:del w:id="249" w:author="Kyle Mitchell" w:date="2016-04-20T17:35:00Z">
        <w:r w:rsidR="00617ED5">
          <w:delText>Holder</w:delText>
        </w:r>
      </w:del>
      <w:ins w:id="250" w:author="Kyle Mitchell" w:date="2016-04-20T17:35:00Z">
        <w:r>
          <w:t>Participant</w:t>
        </w:r>
      </w:ins>
      <w:r>
        <w:t xml:space="preserve"> as may be provided for in Section 220, the “</w:t>
      </w:r>
      <w:r>
        <w:rPr>
          <w:u w:val="single"/>
        </w:rPr>
        <w:t>Inspection Rights</w:t>
      </w:r>
      <w:r>
        <w:t xml:space="preserve">”).  In light of the foregoing, until the first sale of Common Stock of the Company to the general public pursuant to a registration statement filed with and declared effective by the Securities and Exchange Commission under the Securities Act of 1933, as amended, </w:t>
      </w:r>
      <w:del w:id="251" w:author="Kyle Mitchell" w:date="2016-04-20T17:35:00Z">
        <w:r w:rsidR="00617ED5">
          <w:delText>Holder</w:delText>
        </w:r>
      </w:del>
      <w:ins w:id="252" w:author="Kyle Mitchell" w:date="2016-04-20T17:35:00Z">
        <w:r>
          <w:t>Participant</w:t>
        </w:r>
      </w:ins>
      <w:r>
        <w:t xml:space="preserve">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w:t>
      </w:r>
      <w:del w:id="253" w:author="Kyle Mitchell" w:date="2016-04-20T17:35:00Z">
        <w:r w:rsidR="00617ED5">
          <w:delText>Holder</w:delText>
        </w:r>
      </w:del>
      <w:ins w:id="254" w:author="Kyle Mitchell" w:date="2016-04-20T17:35:00Z">
        <w:r>
          <w:t>Participant</w:t>
        </w:r>
      </w:ins>
      <w:r>
        <w:t xml:space="preserve"> in </w:t>
      </w:r>
      <w:del w:id="255" w:author="Kyle Mitchell" w:date="2016-04-20T17:35:00Z">
        <w:r w:rsidR="00617ED5">
          <w:delText>Holder’s</w:delText>
        </w:r>
      </w:del>
      <w:ins w:id="256" w:author="Kyle Mitchell" w:date="2016-04-20T17:35:00Z">
        <w:r>
          <w:t>Participant’s</w:t>
        </w:r>
      </w:ins>
      <w:r>
        <w:t xml:space="preserve"> capacity as a stockholder and shall not affect any rights of a director, in his or her capacity as such, under Section 220.  The foregoing waiver shall not apply to any contractual inspection rights of </w:t>
      </w:r>
      <w:del w:id="257" w:author="Kyle Mitchell" w:date="2016-04-20T17:35:00Z">
        <w:r w:rsidR="00617ED5">
          <w:delText>Holder</w:delText>
        </w:r>
      </w:del>
      <w:ins w:id="258" w:author="Kyle Mitchell" w:date="2016-04-20T17:35:00Z">
        <w:r>
          <w:t>Participant</w:t>
        </w:r>
      </w:ins>
      <w:r>
        <w:t xml:space="preserve"> under any written agreement with the Company.</w:t>
      </w:r>
      <w:bookmarkEnd w:id="243"/>
      <w:bookmarkEnd w:id="244"/>
      <w:r>
        <w:t xml:space="preserve"> </w:t>
      </w:r>
    </w:p>
    <w:p w14:paraId="05144390" w14:textId="77777777" w:rsidR="006357D4" w:rsidRDefault="006357D4">
      <w:pPr>
        <w:pStyle w:val="TabbedL1"/>
        <w:keepNext/>
        <w:numPr>
          <w:ilvl w:val="0"/>
          <w:numId w:val="8"/>
        </w:numPr>
        <w:ind w:left="0"/>
        <w:rPr>
          <w:b/>
        </w:rPr>
      </w:pPr>
      <w:r>
        <w:rPr>
          <w:b/>
          <w:u w:val="single"/>
        </w:rPr>
        <w:lastRenderedPageBreak/>
        <w:t>Miscellaneous</w:t>
      </w:r>
      <w:r>
        <w:rPr>
          <w:b/>
        </w:rPr>
        <w:t>.</w:t>
      </w:r>
    </w:p>
    <w:p w14:paraId="7570A621" w14:textId="77777777" w:rsidR="006357D4" w:rsidRDefault="006357D4">
      <w:pPr>
        <w:pStyle w:val="TabbedL2"/>
        <w:numPr>
          <w:ilvl w:val="1"/>
          <w:numId w:val="8"/>
        </w:numPr>
        <w:tabs>
          <w:tab w:val="left" w:pos="2160"/>
        </w:tabs>
        <w:autoSpaceDE w:val="0"/>
        <w:autoSpaceDN w:val="0"/>
        <w:adjustRightInd w:val="0"/>
        <w:ind w:left="0"/>
      </w:pPr>
      <w:r>
        <w:rPr>
          <w:b/>
          <w:u w:val="single"/>
        </w:rPr>
        <w:t>Governing Law</w:t>
      </w:r>
      <w:r>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w:t>
      </w:r>
      <w:r>
        <w:rPr>
          <w:highlight w:val="yellow"/>
        </w:rPr>
        <w:t>California</w:t>
      </w:r>
      <w:r>
        <w:t>], without giving effect to principles of conflicts of law.  For purposes of litigating any dispute that may arise directly or indirectly from this Agreement, the parties hereby submit and consent to the exclusive jurisdiction of the state of [</w:t>
      </w:r>
      <w:r>
        <w:rPr>
          <w:highlight w:val="yellow"/>
        </w:rPr>
        <w:t>California</w:t>
      </w:r>
      <w:r>
        <w:t>] and agree that any such litigation shall be conducted only in the courts of [</w:t>
      </w:r>
      <w:r>
        <w:rPr>
          <w:highlight w:val="yellow"/>
        </w:rPr>
        <w:t>California</w:t>
      </w:r>
      <w:r>
        <w:t>] or the federal courts of the United States located in [</w:t>
      </w:r>
      <w:r>
        <w:rPr>
          <w:highlight w:val="yellow"/>
        </w:rPr>
        <w:t>California</w:t>
      </w:r>
      <w:r>
        <w:t>] and no other courts.</w:t>
      </w:r>
    </w:p>
    <w:p w14:paraId="7DA23061" w14:textId="77777777" w:rsidR="006357D4" w:rsidRDefault="006357D4">
      <w:pPr>
        <w:pStyle w:val="TabbedL2"/>
        <w:numPr>
          <w:ilvl w:val="1"/>
          <w:numId w:val="8"/>
        </w:numPr>
        <w:tabs>
          <w:tab w:val="left" w:pos="2160"/>
        </w:tabs>
        <w:autoSpaceDE w:val="0"/>
        <w:autoSpaceDN w:val="0"/>
        <w:adjustRightInd w:val="0"/>
        <w:ind w:left="0"/>
      </w:pPr>
      <w:r>
        <w:rPr>
          <w:b/>
          <w:u w:val="single"/>
        </w:rPr>
        <w:t>Entire Agreement</w:t>
      </w:r>
      <w:r>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14:paraId="5226E4C2" w14:textId="77777777" w:rsidR="006357D4" w:rsidRDefault="006357D4">
      <w:pPr>
        <w:pStyle w:val="TabbedL2"/>
        <w:numPr>
          <w:ilvl w:val="1"/>
          <w:numId w:val="8"/>
        </w:numPr>
        <w:tabs>
          <w:tab w:val="left" w:pos="2160"/>
        </w:tabs>
        <w:autoSpaceDE w:val="0"/>
        <w:autoSpaceDN w:val="0"/>
        <w:adjustRightInd w:val="0"/>
        <w:ind w:left="0"/>
      </w:pPr>
      <w:r>
        <w:rPr>
          <w:b/>
          <w:u w:val="single"/>
        </w:rPr>
        <w:t>Amendments and Waivers</w:t>
      </w:r>
      <w:r>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 </w:t>
      </w:r>
    </w:p>
    <w:p w14:paraId="3922D97E" w14:textId="77777777" w:rsidR="006357D4" w:rsidRDefault="006357D4">
      <w:pPr>
        <w:pStyle w:val="TabbedL2"/>
        <w:numPr>
          <w:ilvl w:val="1"/>
          <w:numId w:val="8"/>
        </w:numPr>
        <w:tabs>
          <w:tab w:val="left" w:pos="2160"/>
        </w:tabs>
        <w:autoSpaceDE w:val="0"/>
        <w:autoSpaceDN w:val="0"/>
        <w:adjustRightInd w:val="0"/>
        <w:ind w:left="0"/>
      </w:pPr>
      <w:r>
        <w:rPr>
          <w:b/>
          <w:u w:val="single"/>
        </w:rPr>
        <w:t>Successors and Assigns</w:t>
      </w:r>
      <w:r>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 </w:t>
      </w:r>
    </w:p>
    <w:p w14:paraId="08FE89A6" w14:textId="77777777" w:rsidR="006357D4" w:rsidRDefault="006357D4">
      <w:pPr>
        <w:pStyle w:val="TabbedL2"/>
        <w:numPr>
          <w:ilvl w:val="1"/>
          <w:numId w:val="8"/>
        </w:numPr>
        <w:tabs>
          <w:tab w:val="left" w:pos="2160"/>
        </w:tabs>
        <w:autoSpaceDE w:val="0"/>
        <w:autoSpaceDN w:val="0"/>
        <w:adjustRightInd w:val="0"/>
        <w:ind w:left="0"/>
      </w:pPr>
      <w:r>
        <w:rPr>
          <w:b/>
          <w:u w:val="single"/>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14:paraId="27F354BC" w14:textId="77777777" w:rsidR="006357D4" w:rsidRDefault="006357D4">
      <w:pPr>
        <w:pStyle w:val="TabbedL2"/>
        <w:numPr>
          <w:ilvl w:val="1"/>
          <w:numId w:val="8"/>
        </w:numPr>
        <w:tabs>
          <w:tab w:val="left" w:pos="2160"/>
        </w:tabs>
        <w:autoSpaceDE w:val="0"/>
        <w:autoSpaceDN w:val="0"/>
        <w:adjustRightInd w:val="0"/>
        <w:ind w:left="0"/>
      </w:pPr>
      <w:r>
        <w:rPr>
          <w:b/>
          <w:u w:val="single"/>
        </w:rPr>
        <w:t>Severability</w:t>
      </w:r>
      <w:r>
        <w:rPr>
          <w:b/>
        </w:rPr>
        <w:t>.</w:t>
      </w:r>
      <w:r>
        <w:t xml:space="preserve">  If one or more provisions of this Agreement are held to be</w:t>
      </w:r>
      <w:r>
        <w:rPr>
          <w:u w:val="single"/>
        </w:rPr>
        <w:t xml:space="preserve"> </w:t>
      </w:r>
      <w:r>
        <w:t xml:space="preserve">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 </w:t>
      </w:r>
    </w:p>
    <w:p w14:paraId="3D068950" w14:textId="77777777" w:rsidR="006357D4" w:rsidRDefault="006357D4">
      <w:pPr>
        <w:pStyle w:val="TabbedL2"/>
        <w:numPr>
          <w:ilvl w:val="1"/>
          <w:numId w:val="8"/>
        </w:numPr>
        <w:tabs>
          <w:tab w:val="left" w:pos="2160"/>
        </w:tabs>
        <w:autoSpaceDE w:val="0"/>
        <w:autoSpaceDN w:val="0"/>
        <w:adjustRightInd w:val="0"/>
        <w:ind w:left="0"/>
      </w:pPr>
      <w:r>
        <w:rPr>
          <w:b/>
          <w:u w:val="single"/>
        </w:rPr>
        <w:t>Construction</w:t>
      </w:r>
      <w:r>
        <w:rPr>
          <w:b/>
        </w:rPr>
        <w:t>.</w:t>
      </w:r>
      <w:r>
        <w:t xml:space="preserve">  This Agreement is the result of negotiations between and has been reviewed by each of the parties hereto and their respective counsel, if any; accordingly, </w:t>
      </w:r>
      <w:r>
        <w:lastRenderedPageBreak/>
        <w:t xml:space="preserve">this Agreement shall be deemed to be the product of all of the parties hereto, and no ambiguity shall be construed in favor of or against any one of the parties hereto. </w:t>
      </w:r>
    </w:p>
    <w:p w14:paraId="3ECE93CF" w14:textId="77777777" w:rsidR="006357D4" w:rsidRDefault="006357D4" w:rsidP="006357D4">
      <w:pPr>
        <w:pStyle w:val="TabbedL2"/>
        <w:numPr>
          <w:ilvl w:val="1"/>
          <w:numId w:val="8"/>
        </w:numPr>
        <w:tabs>
          <w:tab w:val="left" w:pos="2160"/>
        </w:tabs>
        <w:autoSpaceDE w:val="0"/>
        <w:autoSpaceDN w:val="0"/>
        <w:adjustRightInd w:val="0"/>
        <w:ind w:left="0"/>
        <w:jc w:val="both"/>
      </w:pPr>
      <w:r>
        <w:rPr>
          <w:b/>
          <w:u w:val="single"/>
        </w:rPr>
        <w:t>Counterparts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14:paraId="16094C8F" w14:textId="4CD5E777" w:rsidR="006357D4" w:rsidRDefault="006357D4" w:rsidP="006357D4">
      <w:pPr>
        <w:pStyle w:val="TabbedL2"/>
        <w:numPr>
          <w:ilvl w:val="1"/>
          <w:numId w:val="8"/>
        </w:numPr>
        <w:tabs>
          <w:tab w:val="left" w:pos="2160"/>
        </w:tabs>
        <w:autoSpaceDE w:val="0"/>
        <w:autoSpaceDN w:val="0"/>
        <w:adjustRightInd w:val="0"/>
        <w:ind w:left="0"/>
        <w:jc w:val="both"/>
      </w:pPr>
      <w:r>
        <w:rPr>
          <w:b/>
          <w:u w:val="single"/>
        </w:rPr>
        <w:t>Electronic Delivery</w:t>
      </w:r>
      <w:r>
        <w:rPr>
          <w:b/>
        </w:rPr>
        <w:t>.</w:t>
      </w:r>
      <w:r>
        <w:t xml:space="preserve">  The Company may, in its sole discretion, decide to deliver any documents related to this Agreement or any notices required by applicable law or the Company’s Certificate of Incorporation or Bylaws by email or any other electronic means.  </w:t>
      </w:r>
      <w:del w:id="259" w:author="Kyle Mitchell" w:date="2016-04-20T17:35:00Z">
        <w:r w:rsidR="00617ED5">
          <w:delText>Purchaser</w:delText>
        </w:r>
      </w:del>
      <w:ins w:id="260" w:author="Kyle Mitchell" w:date="2016-04-20T17:35:00Z">
        <w:r>
          <w:t>Participant</w:t>
        </w:r>
      </w:ins>
      <w:r>
        <w:t xml:space="preserve"> hereby consents to (i)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 </w:t>
      </w:r>
    </w:p>
    <w:p w14:paraId="7DCAD40D" w14:textId="30317D6D" w:rsidR="006357D4" w:rsidRDefault="006357D4">
      <w:pPr>
        <w:pStyle w:val="TabbedL2"/>
        <w:numPr>
          <w:ilvl w:val="1"/>
          <w:numId w:val="8"/>
        </w:numPr>
        <w:tabs>
          <w:tab w:val="left" w:pos="2160"/>
        </w:tabs>
        <w:autoSpaceDE w:val="0"/>
        <w:autoSpaceDN w:val="0"/>
        <w:adjustRightInd w:val="0"/>
        <w:ind w:left="0"/>
      </w:pPr>
      <w:r>
        <w:rPr>
          <w:b/>
          <w:u w:val="single"/>
        </w:rPr>
        <w:t>Imposition of Other Requirements</w:t>
      </w:r>
      <w:r>
        <w:rPr>
          <w:b/>
        </w:rPr>
        <w:t>.</w:t>
      </w:r>
      <w:r>
        <w:t xml:space="preserve">  The Company reserves the right to impose other requirements on </w:t>
      </w:r>
      <w:del w:id="261" w:author="Kyle Mitchell" w:date="2016-04-20T17:35:00Z">
        <w:r w:rsidR="00617ED5">
          <w:delText>Purchaser’s</w:delText>
        </w:r>
      </w:del>
      <w:ins w:id="262" w:author="Kyle Mitchell" w:date="2016-04-20T17:35:00Z">
        <w:r>
          <w:t>Participant’s</w:t>
        </w:r>
      </w:ins>
      <w:r>
        <w:t xml:space="preserve"> participation in the Plan and on any Award or Shares acquired under the Plan, to the extent the Company determines it is necessary or advisable in order to comply with Applicable Law or facilitate the administration of the Plan.  </w:t>
      </w:r>
      <w:del w:id="263" w:author="Kyle Mitchell" w:date="2016-04-20T17:35:00Z">
        <w:r w:rsidR="00617ED5">
          <w:delText>Purchaser</w:delText>
        </w:r>
      </w:del>
      <w:ins w:id="264" w:author="Kyle Mitchell" w:date="2016-04-20T17:35:00Z">
        <w:r>
          <w:t>Participant</w:t>
        </w:r>
      </w:ins>
      <w:r>
        <w:t xml:space="preserve"> agrees to sign any additional agreements or undertakings that may be necessary to accomplish the foregoing.  Furthermore, </w:t>
      </w:r>
      <w:del w:id="265" w:author="Kyle Mitchell" w:date="2016-04-20T17:35:00Z">
        <w:r w:rsidR="00617ED5">
          <w:delText>Purchaser</w:delText>
        </w:r>
      </w:del>
      <w:ins w:id="266" w:author="Kyle Mitchell" w:date="2016-04-20T17:35:00Z">
        <w:r>
          <w:t>Participant</w:t>
        </w:r>
      </w:ins>
      <w:r>
        <w:t xml:space="preserve"> acknowledges that the laws of the country in which </w:t>
      </w:r>
      <w:del w:id="267" w:author="Kyle Mitchell" w:date="2016-04-20T17:35:00Z">
        <w:r w:rsidR="00617ED5">
          <w:delText>Purchaser</w:delText>
        </w:r>
      </w:del>
      <w:ins w:id="268" w:author="Kyle Mitchell" w:date="2016-04-20T17:35:00Z">
        <w:r>
          <w:t>Participant</w:t>
        </w:r>
      </w:ins>
      <w:r>
        <w:t xml:space="preserve"> is working at the time of grant of this Agreement, the </w:t>
      </w:r>
      <w:del w:id="269" w:author="Kyle Mitchell" w:date="2016-04-20T17:35:00Z">
        <w:r w:rsidR="00617ED5">
          <w:delText>purchase</w:delText>
        </w:r>
      </w:del>
      <w:ins w:id="270" w:author="Kyle Mitchell" w:date="2016-04-20T17:35:00Z">
        <w:r>
          <w:t>issuance</w:t>
        </w:r>
      </w:ins>
      <w:r>
        <w:t xml:space="preserve">, vesting or sale of Shares received pursuant to this Agreement (including any rules or regulations governing securities, foreign exchange, tax, labor, or other matters) may subject </w:t>
      </w:r>
      <w:del w:id="271" w:author="Kyle Mitchell" w:date="2016-04-20T17:35:00Z">
        <w:r w:rsidR="00617ED5">
          <w:delText>Purchaser</w:delText>
        </w:r>
      </w:del>
      <w:ins w:id="272" w:author="Kyle Mitchell" w:date="2016-04-20T17:35:00Z">
        <w:r>
          <w:t>Participant</w:t>
        </w:r>
      </w:ins>
      <w:r>
        <w:t xml:space="preserve"> to additional procedural or regulatory requirements that </w:t>
      </w:r>
      <w:del w:id="273" w:author="Kyle Mitchell" w:date="2016-04-20T17:35:00Z">
        <w:r w:rsidR="00617ED5">
          <w:delText>Purchaser</w:delText>
        </w:r>
      </w:del>
      <w:ins w:id="274" w:author="Kyle Mitchell" w:date="2016-04-20T17:35:00Z">
        <w:r>
          <w:t>Participant</w:t>
        </w:r>
      </w:ins>
      <w:r>
        <w:t xml:space="preserve"> is and will be solely responsible for and must fulfill.</w:t>
      </w:r>
    </w:p>
    <w:p w14:paraId="6935E936" w14:textId="77777777" w:rsidR="006357D4" w:rsidRDefault="006357D4">
      <w:pPr>
        <w:pStyle w:val="TabbedL2"/>
        <w:numPr>
          <w:ilvl w:val="1"/>
          <w:numId w:val="8"/>
        </w:numPr>
        <w:tabs>
          <w:tab w:val="left" w:pos="2160"/>
        </w:tabs>
        <w:autoSpaceDE w:val="0"/>
        <w:autoSpaceDN w:val="0"/>
        <w:adjustRightInd w:val="0"/>
        <w:ind w:left="0"/>
      </w:pPr>
      <w:r>
        <w:rPr>
          <w:b/>
          <w:u w:val="single"/>
        </w:rPr>
        <w:t>California Corporate Securities Law</w:t>
      </w:r>
      <w:r>
        <w:rPr>
          <w:b/>
        </w:rPr>
        <w:t>.</w:t>
      </w:r>
      <w:r>
        <w:t xml:space="preserve">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EXEMPT FROM QUALIFICATION BY SECTION 25100, 25102 OR 25105 OF THE CALIFORNIA CORPORATIONS CODE.  THE RIGHTS OF ALL PARTIES TO THIS AGREEMENT ARE EXPRESSLY CONDITIONED UPON THE QUALIFICATION BEING OBTAINED, UNLESS THE SALE IS SO EXEMPT.</w:t>
      </w:r>
    </w:p>
    <w:p w14:paraId="5440AB6F" w14:textId="77777777" w:rsidR="006357D4" w:rsidRDefault="006357D4">
      <w:pPr>
        <w:pStyle w:val="O-Center"/>
        <w:rPr>
          <w:i/>
        </w:rPr>
      </w:pPr>
      <w:r>
        <w:rPr>
          <w:i/>
        </w:rPr>
        <w:t>[Signature Page Follows]</w:t>
      </w:r>
    </w:p>
    <w:p w14:paraId="4FFDB3F7" w14:textId="77777777" w:rsidR="006357D4" w:rsidRDefault="006357D4">
      <w:pPr>
        <w:pStyle w:val="O-BodyText5"/>
        <w:jc w:val="both"/>
      </w:pPr>
      <w:r>
        <w:rPr>
          <w:b/>
        </w:rPr>
        <w:br w:type="page"/>
      </w:r>
      <w:r>
        <w:lastRenderedPageBreak/>
        <w:t>The parties have executed this Agreement as of the date first set forth above.</w:t>
      </w:r>
    </w:p>
    <w:p w14:paraId="52EDE11F" w14:textId="77777777" w:rsidR="006357D4" w:rsidRDefault="006357D4">
      <w:pPr>
        <w:pStyle w:val="O-SignCaps"/>
        <w:keepNext w:val="0"/>
        <w:rPr>
          <w:b/>
        </w:rPr>
      </w:pPr>
      <w:r>
        <w:rPr>
          <w:b/>
        </w:rPr>
        <w:t>the company:</w:t>
      </w:r>
    </w:p>
    <w:p w14:paraId="0AE24CAA" w14:textId="77777777" w:rsidR="006357D4" w:rsidRDefault="006357D4">
      <w:pPr>
        <w:pStyle w:val="O-SignCaps"/>
        <w:keepNext w:val="0"/>
        <w:rPr>
          <w:b/>
        </w:rPr>
      </w:pPr>
      <w:r>
        <w:rPr>
          <w:b/>
          <w:bCs/>
          <w:szCs w:val="22"/>
          <w:highlight w:val="yellow"/>
        </w:rPr>
        <w:fldChar w:fldCharType="begin">
          <w:ffData>
            <w:name w:val=""/>
            <w:enabled/>
            <w:calcOnExit w:val="0"/>
            <w:textInput>
              <w:default w:val="[COMPANY NAME]"/>
            </w:textInput>
          </w:ffData>
        </w:fldChar>
      </w:r>
      <w:r>
        <w:rPr>
          <w:b/>
          <w:bCs/>
          <w:szCs w:val="22"/>
          <w:highlight w:val="yellow"/>
        </w:rPr>
        <w:instrText xml:space="preserve"> FORMTEXT </w:instrText>
      </w:r>
      <w:r>
        <w:rPr>
          <w:b/>
          <w:bCs/>
          <w:szCs w:val="22"/>
          <w:highlight w:val="yellow"/>
        </w:rPr>
      </w:r>
      <w:r>
        <w:rPr>
          <w:b/>
          <w:bCs/>
          <w:szCs w:val="22"/>
          <w:highlight w:val="yellow"/>
        </w:rPr>
        <w:fldChar w:fldCharType="separate"/>
      </w:r>
      <w:r>
        <w:rPr>
          <w:b/>
          <w:bCs/>
          <w:szCs w:val="22"/>
          <w:highlight w:val="yellow"/>
        </w:rPr>
        <w:t>[COMPANY NAME]</w:t>
      </w:r>
      <w:r>
        <w:rPr>
          <w:b/>
          <w:bCs/>
          <w:szCs w:val="22"/>
          <w:highlight w:val="yellow"/>
        </w:rPr>
        <w:fldChar w:fldCharType="end"/>
      </w:r>
    </w:p>
    <w:p w14:paraId="26A3C68A" w14:textId="77777777" w:rsidR="006357D4" w:rsidRDefault="006357D4">
      <w:pPr>
        <w:pStyle w:val="O-SignSpaceAfter0"/>
        <w:keepNext w:val="0"/>
        <w:tabs>
          <w:tab w:val="left" w:pos="9360"/>
        </w:tabs>
        <w:spacing w:before="240"/>
        <w:rPr>
          <w:u w:val="single"/>
        </w:rPr>
      </w:pPr>
      <w:r>
        <w:t>By:</w:t>
      </w:r>
      <w:r>
        <w:rPr>
          <w:u w:val="single"/>
        </w:rPr>
        <w:tab/>
      </w:r>
    </w:p>
    <w:p w14:paraId="7404591F" w14:textId="77777777" w:rsidR="006357D4" w:rsidRDefault="006357D4">
      <w:pPr>
        <w:pStyle w:val="O-Signature"/>
        <w:keepNext w:val="0"/>
        <w:tabs>
          <w:tab w:val="center" w:pos="7200"/>
        </w:tabs>
      </w:pPr>
      <w:r>
        <w:tab/>
        <w:t>(Signature)</w:t>
      </w:r>
    </w:p>
    <w:p w14:paraId="65DBF4EB" w14:textId="77777777" w:rsidR="006357D4" w:rsidRDefault="006357D4">
      <w:pPr>
        <w:pStyle w:val="O-SignSpaceAfter0"/>
        <w:keepNext w:val="0"/>
        <w:tabs>
          <w:tab w:val="left" w:pos="9360"/>
        </w:tabs>
        <w:rPr>
          <w:u w:val="single"/>
        </w:rPr>
      </w:pPr>
      <w:r>
        <w:t>Name:</w:t>
      </w:r>
      <w:r>
        <w:rPr>
          <w:u w:val="single"/>
        </w:rPr>
        <w:tab/>
      </w:r>
    </w:p>
    <w:p w14:paraId="424FC28C" w14:textId="77777777" w:rsidR="006357D4" w:rsidRDefault="006357D4">
      <w:pPr>
        <w:pStyle w:val="O-Signature"/>
        <w:keepNext w:val="0"/>
        <w:tabs>
          <w:tab w:val="left" w:pos="9360"/>
        </w:tabs>
        <w:rPr>
          <w:u w:val="single"/>
        </w:rPr>
      </w:pPr>
      <w:r>
        <w:t>Title:</w:t>
      </w:r>
      <w:r>
        <w:rPr>
          <w:u w:val="single"/>
        </w:rPr>
        <w:tab/>
      </w:r>
    </w:p>
    <w:p w14:paraId="08E75346" w14:textId="77777777" w:rsidR="006357D4" w:rsidRDefault="006357D4">
      <w:pPr>
        <w:pStyle w:val="O-Signature"/>
        <w:keepNext w:val="0"/>
        <w:tabs>
          <w:tab w:val="left" w:pos="9360"/>
        </w:tabs>
        <w:rPr>
          <w:u w:val="single"/>
        </w:rPr>
      </w:pPr>
      <w:r>
        <w:t>Address:</w:t>
      </w:r>
      <w:r>
        <w:br/>
      </w:r>
      <w:r>
        <w:rPr>
          <w:u w:val="single"/>
        </w:rPr>
        <w:tab/>
      </w:r>
      <w:r>
        <w:br/>
      </w:r>
      <w:r>
        <w:rPr>
          <w:u w:val="single"/>
        </w:rPr>
        <w:tab/>
      </w:r>
    </w:p>
    <w:p w14:paraId="2D7252D0" w14:textId="75A59330" w:rsidR="006357D4" w:rsidRDefault="006357D4">
      <w:pPr>
        <w:pStyle w:val="O-Signature"/>
        <w:keepNext w:val="0"/>
        <w:tabs>
          <w:tab w:val="left" w:pos="9360"/>
        </w:tabs>
        <w:rPr>
          <w:b/>
        </w:rPr>
      </w:pPr>
      <w:r>
        <w:t xml:space="preserve"> </w:t>
      </w:r>
      <w:r>
        <w:br/>
      </w:r>
      <w:del w:id="275" w:author="Kyle Mitchell" w:date="2016-04-20T17:35:00Z">
        <w:r w:rsidR="00617ED5">
          <w:rPr>
            <w:b/>
          </w:rPr>
          <w:delText>PURCHASER</w:delText>
        </w:r>
      </w:del>
      <w:ins w:id="276" w:author="Kyle Mitchell" w:date="2016-04-20T17:35:00Z">
        <w:r>
          <w:rPr>
            <w:b/>
          </w:rPr>
          <w:t>PARTICIPANT</w:t>
        </w:r>
      </w:ins>
      <w:r>
        <w:rPr>
          <w:b/>
        </w:rPr>
        <w:t>:</w:t>
      </w:r>
    </w:p>
    <w:p w14:paraId="15DFB9C0" w14:textId="77777777" w:rsidR="006357D4" w:rsidRDefault="006357D4">
      <w:pPr>
        <w:pStyle w:val="O-SignCaps"/>
        <w:keepNext w:val="0"/>
        <w:tabs>
          <w:tab w:val="left" w:pos="9360"/>
        </w:tabs>
      </w:pPr>
      <w:r>
        <w:rPr>
          <w:u w:val="single"/>
        </w:rPr>
        <w:tab/>
      </w:r>
      <w:r>
        <w:br/>
        <w:t>(Print Name)</w:t>
      </w:r>
    </w:p>
    <w:p w14:paraId="42E5B977" w14:textId="77777777" w:rsidR="006357D4" w:rsidRDefault="006357D4">
      <w:pPr>
        <w:pStyle w:val="O-SignSpaceAfter0"/>
        <w:keepNext w:val="0"/>
        <w:tabs>
          <w:tab w:val="left" w:pos="9360"/>
        </w:tabs>
        <w:spacing w:before="240"/>
        <w:rPr>
          <w:u w:val="single"/>
        </w:rPr>
      </w:pPr>
      <w:r>
        <w:rPr>
          <w:u w:val="single"/>
        </w:rPr>
        <w:tab/>
      </w:r>
    </w:p>
    <w:p w14:paraId="0208E559" w14:textId="77777777" w:rsidR="006357D4" w:rsidRDefault="006357D4">
      <w:pPr>
        <w:pStyle w:val="O-SignSpaceAfter0"/>
        <w:keepNext w:val="0"/>
        <w:tabs>
          <w:tab w:val="center" w:pos="7200"/>
          <w:tab w:val="left" w:pos="9360"/>
        </w:tabs>
        <w:spacing w:after="240"/>
      </w:pPr>
      <w:r>
        <w:t>(Signature)</w:t>
      </w:r>
    </w:p>
    <w:p w14:paraId="2A533604" w14:textId="77777777" w:rsidR="006357D4" w:rsidRDefault="006357D4">
      <w:pPr>
        <w:pStyle w:val="O-Signature"/>
        <w:keepNext w:val="0"/>
        <w:tabs>
          <w:tab w:val="left" w:pos="9360"/>
        </w:tabs>
        <w:rPr>
          <w:u w:val="single"/>
        </w:rPr>
      </w:pPr>
      <w:r>
        <w:t>Address:</w:t>
      </w:r>
      <w:r>
        <w:br/>
      </w:r>
      <w:r>
        <w:rPr>
          <w:u w:val="single"/>
        </w:rPr>
        <w:tab/>
      </w:r>
      <w:r>
        <w:br/>
      </w:r>
      <w:r>
        <w:rPr>
          <w:u w:val="single"/>
        </w:rPr>
        <w:tab/>
      </w:r>
    </w:p>
    <w:p w14:paraId="554BF126" w14:textId="77777777" w:rsidR="006357D4" w:rsidRDefault="006357D4">
      <w:r>
        <w:tab/>
      </w:r>
      <w:r>
        <w:tab/>
      </w:r>
      <w:r>
        <w:tab/>
      </w:r>
      <w:r>
        <w:tab/>
      </w:r>
      <w:r>
        <w:tab/>
      </w:r>
      <w:r>
        <w:tab/>
      </w:r>
      <w:r>
        <w:tab/>
        <w:t xml:space="preserve">Email: </w:t>
      </w:r>
      <w:r>
        <w:rPr>
          <w:u w:val="single"/>
        </w:rPr>
        <w:tab/>
      </w:r>
      <w:r>
        <w:rPr>
          <w:u w:val="single"/>
        </w:rPr>
        <w:tab/>
      </w:r>
      <w:r>
        <w:rPr>
          <w:u w:val="single"/>
        </w:rPr>
        <w:tab/>
      </w:r>
      <w:r>
        <w:rPr>
          <w:u w:val="single"/>
        </w:rPr>
        <w:tab/>
      </w:r>
      <w:r>
        <w:rPr>
          <w:u w:val="single"/>
        </w:rPr>
        <w:tab/>
      </w:r>
      <w:r>
        <w:rPr>
          <w:u w:val="single"/>
        </w:rPr>
        <w:tab/>
      </w:r>
    </w:p>
    <w:p w14:paraId="5D6F2A66" w14:textId="3AB2F877" w:rsidR="006357D4" w:rsidRDefault="006357D4">
      <w:pPr>
        <w:pStyle w:val="O-BodyText5"/>
      </w:pPr>
      <w:r>
        <w:br w:type="page"/>
      </w:r>
      <w:r>
        <w:lastRenderedPageBreak/>
        <w:t>I, ____________________, spouse of ____________________ (“</w:t>
      </w:r>
      <w:del w:id="277" w:author="Kyle Mitchell" w:date="2016-04-20T17:35:00Z">
        <w:r w:rsidR="00617ED5">
          <w:rPr>
            <w:u w:val="single"/>
          </w:rPr>
          <w:delText>Purchaser</w:delText>
        </w:r>
      </w:del>
      <w:ins w:id="278" w:author="Kyle Mitchell" w:date="2016-04-20T17:35:00Z">
        <w:r>
          <w:rPr>
            <w:u w:val="single"/>
          </w:rPr>
          <w:t>Participant</w:t>
        </w:r>
      </w:ins>
      <w:r>
        <w:t xml:space="preserve">”), have read and hereby approve the foregoing Agreement.  In consideration of the Company’s granting my spouse the right to </w:t>
      </w:r>
      <w:del w:id="279" w:author="Kyle Mitchell" w:date="2016-04-20T17:35:00Z">
        <w:r w:rsidR="00617ED5">
          <w:delText>purchase</w:delText>
        </w:r>
      </w:del>
      <w:ins w:id="280" w:author="Kyle Mitchell" w:date="2016-04-20T17:35:00Z">
        <w:r>
          <w:t>receive</w:t>
        </w:r>
      </w:ins>
      <w:r>
        <w:t xml:space="preserv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14:paraId="0CBA84F7" w14:textId="7EF2C7AA" w:rsidR="006357D4" w:rsidRDefault="006357D4" w:rsidP="00791CC7">
      <w:pPr>
        <w:pStyle w:val="O-Signature"/>
        <w:tabs>
          <w:tab w:val="right" w:pos="9180"/>
        </w:tabs>
        <w:spacing w:before="240"/>
        <w:sectPr w:rsidR="006357D4">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26"/>
        </w:sectPr>
      </w:pPr>
      <w:r>
        <w:rPr>
          <w:u w:val="single"/>
        </w:rPr>
        <w:tab/>
      </w:r>
      <w:r>
        <w:br/>
        <w:t xml:space="preserve">Spouse of </w:t>
      </w:r>
      <w:del w:id="311" w:author="Kyle Mitchell" w:date="2016-04-20T17:35:00Z">
        <w:r w:rsidR="00617ED5">
          <w:delText>Purchaser</w:delText>
        </w:r>
      </w:del>
      <w:ins w:id="312" w:author="Kyle Mitchell" w:date="2016-04-20T17:35:00Z">
        <w:r>
          <w:t>Participant</w:t>
        </w:r>
      </w:ins>
      <w:r>
        <w:t xml:space="preserve"> (if applicable)  </w:t>
      </w:r>
    </w:p>
    <w:p w14:paraId="6A8BBF82" w14:textId="77777777" w:rsidR="006357D4" w:rsidRDefault="006357D4" w:rsidP="00791CC7">
      <w:pPr>
        <w:pStyle w:val="O-TITLECENTEREDB"/>
        <w:jc w:val="left"/>
      </w:pPr>
    </w:p>
    <w:sectPr w:rsidR="006357D4" w:rsidSect="00791CC7">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A7335" w14:textId="77777777" w:rsidR="004F167B" w:rsidRDefault="004F167B">
      <w:r>
        <w:separator/>
      </w:r>
    </w:p>
  </w:endnote>
  <w:endnote w:type="continuationSeparator" w:id="0">
    <w:p w14:paraId="293A1A36" w14:textId="77777777" w:rsidR="004F167B" w:rsidRDefault="004F167B">
      <w:r>
        <w:continuationSeparator/>
      </w:r>
    </w:p>
  </w:endnote>
  <w:endnote w:type="continuationNotice" w:id="1">
    <w:p w14:paraId="364D9CD1" w14:textId="77777777" w:rsidR="004F167B" w:rsidRDefault="004F1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w:panose1 w:val="02020803070505020304"/>
    <w:charset w:val="00"/>
    <w:family w:val="roman"/>
    <w:notTrueType/>
    <w:pitch w:val="default"/>
    <w:sig w:usb0="01053AFF" w:usb1="0000008D" w:usb2="00000000" w:usb3="00000000" w:csb0="006609FF" w:csb1="00BD5CC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2A1EA" w14:textId="77777777" w:rsidR="006357D4" w:rsidRDefault="006357D4">
    <w:pPr>
      <w:pStyle w:val="Footer"/>
      <w:framePr w:wrap="around" w:vAnchor="text" w:hAnchor="margin" w:xAlign="center" w:y="1"/>
      <w:rPr>
        <w:ins w:id="281" w:author="Kyle Mitchell" w:date="2016-04-20T17:35:00Z"/>
        <w:rStyle w:val="PageNumber"/>
      </w:rPr>
    </w:pPr>
    <w:ins w:id="282" w:author="Kyle Mitchell" w:date="2016-04-20T17:35:00Z">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ins>
  </w:p>
  <w:p w14:paraId="031A6BF9" w14:textId="77777777" w:rsidR="006357D4" w:rsidRDefault="00635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30B3E" w14:textId="532CC3BD" w:rsidR="006357D4" w:rsidRDefault="006357D4">
    <w:pPr>
      <w:pStyle w:val="Footer"/>
    </w:pPr>
    <w:r>
      <w:tab/>
      <w:t>-</w:t>
    </w:r>
    <w:r>
      <w:fldChar w:fldCharType="begin"/>
    </w:r>
    <w:r>
      <w:instrText xml:space="preserve"> PAGE \* MERGEFORMAT \* MERGEFORMAT </w:instrText>
    </w:r>
    <w:r>
      <w:fldChar w:fldCharType="separate"/>
    </w:r>
    <w:r w:rsidR="007C28FE">
      <w:rPr>
        <w:noProof/>
      </w:rPr>
      <w:t>2</w:t>
    </w:r>
    <w:r>
      <w:fldChar w:fldCharType="end"/>
    </w:r>
    <w:r>
      <w:t>-</w:t>
    </w:r>
    <w:r>
      <w:tab/>
    </w:r>
  </w:p>
  <w:p w14:paraId="00131CFF" w14:textId="1B9A63C8" w:rsidR="006357D4" w:rsidRDefault="007C28FE">
    <w:pPr>
      <w:pStyle w:val="Footer"/>
    </w:pPr>
    <w:del w:id="283" w:author="Kyle Mitchell" w:date="2016-04-20T17:35:00Z">
      <w:r>
        <w:rPr>
          <w:noProof/>
        </w:rPr>
        <mc:AlternateContent>
          <mc:Choice Requires="wps">
            <w:drawing>
              <wp:anchor distT="0" distB="0" distL="114300" distR="114300" simplePos="0" relativeHeight="251661312" behindDoc="0" locked="0" layoutInCell="1" allowOverlap="1" wp14:anchorId="74FE8C29" wp14:editId="59E404D6">
                <wp:simplePos x="0" y="0"/>
                <wp:positionH relativeFrom="margin">
                  <wp:posOffset>0</wp:posOffset>
                </wp:positionH>
                <wp:positionV relativeFrom="paragraph">
                  <wp:posOffset>0</wp:posOffset>
                </wp:positionV>
                <wp:extent cx="2560320" cy="254000"/>
                <wp:effectExtent l="0" t="0" r="0" b="0"/>
                <wp:wrapNone/>
                <wp:docPr id="6" name="zzmpTrailer_1078_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3E8D1" w14:textId="77777777" w:rsidR="00617ED5" w:rsidRDefault="00617ED5">
                            <w:pPr>
                              <w:pStyle w:val="MacPacTrailer"/>
                              <w:rPr>
                                <w:del w:id="284" w:author="Kyle Mitchell" w:date="2016-04-20T17:35:00Z"/>
                              </w:rPr>
                            </w:pPr>
                            <w:del w:id="285" w:author="Kyle Mitchell" w:date="2016-04-20T17:35:00Z">
                              <w:r>
                                <w:delText>OHSUSA:764389261.1</w:delText>
                              </w:r>
                            </w:del>
                          </w:p>
                          <w:p w14:paraId="021797BC" w14:textId="77777777" w:rsidR="00617ED5" w:rsidRDefault="00617ED5">
                            <w:pPr>
                              <w:pStyle w:val="MacPacTrailer"/>
                              <w:rPr>
                                <w:del w:id="286"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FE8C29" id="_x0000_t202" coordsize="21600,21600" o:spt="202" path="m,l,21600r21600,l21600,xe">
                <v:stroke joinstyle="miter"/>
                <v:path gradientshapeok="t" o:connecttype="rect"/>
              </v:shapetype>
              <v:shape id="zzmpTrailer_1078_7" o:spid="_x0000_s1026" type="#_x0000_t202" style="position:absolute;margin-left:0;margin-top:0;width:201.6pt;height:2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" filled="f" stroked="f">
                <v:textbox style="mso-fit-shape-to-text:t" inset="0,0,0,0">
                  <w:txbxContent>
                    <w:p w14:paraId="6453E8D1" w14:textId="77777777" w:rsidR="00617ED5" w:rsidRDefault="00617ED5">
                      <w:pPr>
                        <w:pStyle w:val="MacPacTrailer"/>
                        <w:rPr>
                          <w:del w:id="287" w:author="Kyle Mitchell" w:date="2016-04-20T17:35:00Z"/>
                        </w:rPr>
                      </w:pPr>
                      <w:del w:id="288" w:author="Kyle Mitchell" w:date="2016-04-20T17:35:00Z">
                        <w:r>
                          <w:delText>OHSUSA:764389261.1</w:delText>
                        </w:r>
                      </w:del>
                    </w:p>
                    <w:p w14:paraId="021797BC" w14:textId="77777777" w:rsidR="00617ED5" w:rsidRDefault="00617ED5">
                      <w:pPr>
                        <w:pStyle w:val="MacPacTrailer"/>
                        <w:rPr>
                          <w:del w:id="289" w:author="Kyle Mitchell" w:date="2016-04-20T17:35:00Z"/>
                        </w:rPr>
                      </w:pPr>
                    </w:p>
                  </w:txbxContent>
                </v:textbox>
                <w10:wrap anchorx="margin"/>
              </v:shape>
            </w:pict>
          </mc:Fallback>
        </mc:AlternateContent>
      </w:r>
    </w:del>
    <w:ins w:id="290" w:author="Kyle Mitchell" w:date="2016-04-20T17:35:00Z">
      <w:r>
        <w:rPr>
          <w:noProof/>
        </w:rPr>
        <mc:AlternateContent>
          <mc:Choice Requires="wps">
            <w:drawing>
              <wp:anchor distT="0" distB="0" distL="114300" distR="114300" simplePos="0" relativeHeight="251656192" behindDoc="0" locked="0" layoutInCell="1" allowOverlap="1" wp14:editId="28FEB996">
                <wp:simplePos x="0" y="0"/>
                <wp:positionH relativeFrom="margin">
                  <wp:posOffset>0</wp:posOffset>
                </wp:positionH>
                <wp:positionV relativeFrom="paragraph">
                  <wp:posOffset>0</wp:posOffset>
                </wp:positionV>
                <wp:extent cx="2560320" cy="254000"/>
                <wp:effectExtent l="0" t="0" r="0" b="0"/>
                <wp:wrapNone/>
                <wp:docPr id="5" name="zzmpTrailer_1078_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EDEE2" w14:textId="77777777" w:rsidR="006357D4" w:rsidRDefault="006357D4">
                            <w:pPr>
                              <w:pStyle w:val="MacPacTrailer"/>
                              <w:rPr>
                                <w:ins w:id="291" w:author="Kyle Mitchell" w:date="2016-04-20T17:35:00Z"/>
                              </w:rPr>
                            </w:pPr>
                            <w:ins w:id="292" w:author="Kyle Mitchell" w:date="2016-04-20T17:35:00Z">
                              <w:r>
                                <w:t>OHSUSA:764393701.1</w:t>
                              </w:r>
                            </w:ins>
                          </w:p>
                          <w:p w14:paraId="1CF932DC" w14:textId="77777777" w:rsidR="006357D4" w:rsidRDefault="006357D4">
                            <w:pPr>
                              <w:pStyle w:val="MacPacTrailer"/>
                              <w:rPr>
                                <w:ins w:id="293"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zmpTrailer_1078_1" o:spid="_x0000_s1027" type="#_x0000_t202" style="position:absolute;margin-left:0;margin-top:0;width:201.6pt;height:2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" filled="f" stroked="f">
                <v:textbox style="mso-fit-shape-to-text:t" inset="0,0,0,0">
                  <w:txbxContent>
                    <w:p w14:paraId="0E3EDEE2" w14:textId="77777777" w:rsidR="006357D4" w:rsidRDefault="006357D4">
                      <w:pPr>
                        <w:pStyle w:val="MacPacTrailer"/>
                        <w:rPr>
                          <w:ins w:id="294" w:author="Kyle Mitchell" w:date="2016-04-20T17:35:00Z"/>
                        </w:rPr>
                      </w:pPr>
                      <w:ins w:id="295" w:author="Kyle Mitchell" w:date="2016-04-20T17:35:00Z">
                        <w:r>
                          <w:t>OHSUSA:764393701.1</w:t>
                        </w:r>
                      </w:ins>
                    </w:p>
                    <w:p w14:paraId="1CF932DC" w14:textId="77777777" w:rsidR="006357D4" w:rsidRDefault="006357D4">
                      <w:pPr>
                        <w:pStyle w:val="MacPacTrailer"/>
                        <w:rPr>
                          <w:ins w:id="296" w:author="Kyle Mitchell" w:date="2016-04-20T17:35:00Z"/>
                        </w:rPr>
                      </w:pPr>
                    </w:p>
                  </w:txbxContent>
                </v:textbox>
                <w10:wrap anchorx="margin"/>
              </v:shape>
            </w:pict>
          </mc:Fallback>
        </mc:AlternateConten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D131" w14:textId="6458F5CF" w:rsidR="006357D4" w:rsidRDefault="007C28FE">
    <w:pPr>
      <w:pStyle w:val="Footer"/>
    </w:pPr>
    <w:del w:id="297" w:author="Kyle Mitchell" w:date="2016-04-20T17:35:00Z">
      <w:r>
        <w:rPr>
          <w:noProof/>
        </w:rPr>
        <mc:AlternateContent>
          <mc:Choice Requires="wps">
            <w:drawing>
              <wp:anchor distT="0" distB="0" distL="114300" distR="114300" simplePos="0" relativeHeight="251663360" behindDoc="0" locked="0" layoutInCell="1" allowOverlap="1" wp14:anchorId="7CB616C1" wp14:editId="26F37194">
                <wp:simplePos x="0" y="0"/>
                <wp:positionH relativeFrom="margin">
                  <wp:posOffset>0</wp:posOffset>
                </wp:positionH>
                <wp:positionV relativeFrom="paragraph">
                  <wp:posOffset>0</wp:posOffset>
                </wp:positionV>
                <wp:extent cx="2560320" cy="254000"/>
                <wp:effectExtent l="0" t="0" r="0" b="0"/>
                <wp:wrapNone/>
                <wp:docPr id="4" name="zzmpTrailer_1078_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3F720" w14:textId="77777777" w:rsidR="00617ED5" w:rsidRDefault="00617ED5">
                            <w:pPr>
                              <w:pStyle w:val="MacPacTrailer"/>
                              <w:rPr>
                                <w:del w:id="298" w:author="Kyle Mitchell" w:date="2016-04-20T17:35:00Z"/>
                              </w:rPr>
                            </w:pPr>
                            <w:del w:id="299" w:author="Kyle Mitchell" w:date="2016-04-20T17:35:00Z">
                              <w:r>
                                <w:delText>OHSUSA:764389261.1</w:delText>
                              </w:r>
                            </w:del>
                          </w:p>
                          <w:p w14:paraId="777C8121" w14:textId="77777777" w:rsidR="00617ED5" w:rsidRDefault="00617ED5">
                            <w:pPr>
                              <w:pStyle w:val="MacPacTrailer"/>
                              <w:rPr>
                                <w:del w:id="300"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B616C1" id="_x0000_t202" coordsize="21600,21600" o:spt="202" path="m,l,21600r21600,l21600,xe">
                <v:stroke joinstyle="miter"/>
                <v:path gradientshapeok="t" o:connecttype="rect"/>
              </v:shapetype>
              <v:shape id="zzmpTrailer_1078_8" o:spid="_x0000_s1028" type="#_x0000_t202" style="position:absolute;margin-left:0;margin-top:0;width:201.6pt;height: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" filled="f" stroked="f">
                <v:textbox style="mso-fit-shape-to-text:t" inset="0,0,0,0">
                  <w:txbxContent>
                    <w:p w14:paraId="7093F720" w14:textId="77777777" w:rsidR="00617ED5" w:rsidRDefault="00617ED5">
                      <w:pPr>
                        <w:pStyle w:val="MacPacTrailer"/>
                        <w:rPr>
                          <w:del w:id="301" w:author="Kyle Mitchell" w:date="2016-04-20T17:35:00Z"/>
                        </w:rPr>
                      </w:pPr>
                      <w:del w:id="302" w:author="Kyle Mitchell" w:date="2016-04-20T17:35:00Z">
                        <w:r>
                          <w:delText>OHSUSA:764389261.1</w:delText>
                        </w:r>
                      </w:del>
                    </w:p>
                    <w:p w14:paraId="777C8121" w14:textId="77777777" w:rsidR="00617ED5" w:rsidRDefault="00617ED5">
                      <w:pPr>
                        <w:pStyle w:val="MacPacTrailer"/>
                        <w:rPr>
                          <w:del w:id="303" w:author="Kyle Mitchell" w:date="2016-04-20T17:35:00Z"/>
                        </w:rPr>
                      </w:pPr>
                    </w:p>
                  </w:txbxContent>
                </v:textbox>
                <w10:wrap anchorx="margin"/>
              </v:shape>
            </w:pict>
          </mc:Fallback>
        </mc:AlternateContent>
      </w:r>
    </w:del>
    <w:ins w:id="304" w:author="Kyle Mitchell" w:date="2016-04-20T17:35:00Z">
      <w:r>
        <w:rPr>
          <w:noProof/>
        </w:rPr>
        <mc:AlternateContent>
          <mc:Choice Requires="wps">
            <w:drawing>
              <wp:anchor distT="0" distB="0" distL="114300" distR="114300" simplePos="0" relativeHeight="251657216" behindDoc="0" locked="0" layoutInCell="1" allowOverlap="1" wp14:editId="58431674">
                <wp:simplePos x="0" y="0"/>
                <wp:positionH relativeFrom="margin">
                  <wp:posOffset>0</wp:posOffset>
                </wp:positionH>
                <wp:positionV relativeFrom="paragraph">
                  <wp:posOffset>0</wp:posOffset>
                </wp:positionV>
                <wp:extent cx="2560320" cy="254000"/>
                <wp:effectExtent l="0" t="0" r="0" b="0"/>
                <wp:wrapNone/>
                <wp:docPr id="3" name="zzmpTrailer_1078_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164F7" w14:textId="77777777" w:rsidR="006357D4" w:rsidRDefault="006357D4">
                            <w:pPr>
                              <w:pStyle w:val="MacPacTrailer"/>
                              <w:rPr>
                                <w:ins w:id="305" w:author="Kyle Mitchell" w:date="2016-04-20T17:35:00Z"/>
                              </w:rPr>
                            </w:pPr>
                            <w:ins w:id="306" w:author="Kyle Mitchell" w:date="2016-04-20T17:35:00Z">
                              <w:r>
                                <w:t>OHSUSA:764393701.1</w:t>
                              </w:r>
                            </w:ins>
                          </w:p>
                          <w:p w14:paraId="09AB34B8" w14:textId="77777777" w:rsidR="006357D4" w:rsidRDefault="006357D4">
                            <w:pPr>
                              <w:pStyle w:val="MacPacTrailer"/>
                              <w:rPr>
                                <w:ins w:id="307" w:author="Kyle Mitchell" w:date="2016-04-20T17:35: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zmpTrailer_1078_2" o:spid="_x0000_s1029" type="#_x0000_t202" style="position:absolute;margin-left:0;margin-top:0;width:201.6pt;height:2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vauwIAALg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" filled="f" stroked="f">
                <v:textbox style="mso-fit-shape-to-text:t" inset="0,0,0,0">
                  <w:txbxContent>
                    <w:p w14:paraId="4BA164F7" w14:textId="77777777" w:rsidR="006357D4" w:rsidRDefault="006357D4">
                      <w:pPr>
                        <w:pStyle w:val="MacPacTrailer"/>
                        <w:rPr>
                          <w:ins w:id="308" w:author="Kyle Mitchell" w:date="2016-04-20T17:35:00Z"/>
                        </w:rPr>
                      </w:pPr>
                      <w:ins w:id="309" w:author="Kyle Mitchell" w:date="2016-04-20T17:35:00Z">
                        <w:r>
                          <w:t>OHSUSA:764393701.1</w:t>
                        </w:r>
                      </w:ins>
                    </w:p>
                    <w:p w14:paraId="09AB34B8" w14:textId="77777777" w:rsidR="006357D4" w:rsidRDefault="006357D4">
                      <w:pPr>
                        <w:pStyle w:val="MacPacTrailer"/>
                        <w:rPr>
                          <w:ins w:id="310" w:author="Kyle Mitchell" w:date="2016-04-20T17:35:00Z"/>
                        </w:rPr>
                      </w:pPr>
                    </w:p>
                  </w:txbxContent>
                </v:textbox>
                <w10:wrap anchorx="margin"/>
              </v:shape>
            </w:pict>
          </mc:Fallback>
        </mc:AlternateContent>
      </w:r>
    </w:ins>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05E92" w14:textId="77777777" w:rsidR="006357D4" w:rsidRDefault="006357D4">
    <w:pPr>
      <w:pStyle w:val="Foo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CD4E" w14:textId="77777777" w:rsidR="006357D4" w:rsidRDefault="006357D4">
    <w:pPr>
      <w:pStyle w:val="Footer"/>
    </w:pPr>
    <w:r>
      <w:tab/>
      <w:t>-</w:t>
    </w:r>
    <w:r>
      <w:fldChar w:fldCharType="begin"/>
    </w:r>
    <w:r>
      <w:instrText xml:space="preserve"> PAGE \* MERGEFORMAT \* MERGEFORMAT </w:instrText>
    </w:r>
    <w:r>
      <w:fldChar w:fldCharType="separate"/>
    </w:r>
    <w:r w:rsidR="00791CC7">
      <w:rPr>
        <w:noProof/>
      </w:rPr>
      <w:t>2</w:t>
    </w:r>
    <w:r>
      <w:fldChar w:fldCharType="end"/>
    </w:r>
    <w:r>
      <w:t>-</w:t>
    </w:r>
    <w:r>
      <w:tab/>
    </w:r>
  </w:p>
  <w:p w14:paraId="78AB1202" w14:textId="33EE708F" w:rsidR="006357D4" w:rsidRDefault="007C28FE">
    <w:pPr>
      <w:pStyle w:val="Footer"/>
    </w:pPr>
    <w:r>
      <w:rPr>
        <w:noProof/>
      </w:rPr>
      <mc:AlternateContent>
        <mc:Choice Requires="wps">
          <w:drawing>
            <wp:anchor distT="0" distB="0" distL="114300" distR="114300" simplePos="0" relativeHeight="251658240" behindDoc="0" locked="0" layoutInCell="1" allowOverlap="1" wp14:editId="69C133D5">
              <wp:simplePos x="0" y="0"/>
              <wp:positionH relativeFrom="margin">
                <wp:posOffset>0</wp:posOffset>
              </wp:positionH>
              <wp:positionV relativeFrom="paragraph">
                <wp:posOffset>0</wp:posOffset>
              </wp:positionV>
              <wp:extent cx="2560320" cy="254000"/>
              <wp:effectExtent l="0" t="0" r="0" b="0"/>
              <wp:wrapNone/>
              <wp:docPr id="2" name="zzmpTrailer_1078_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7FE78" w14:textId="77777777" w:rsidR="006357D4" w:rsidRDefault="006357D4">
                          <w:pPr>
                            <w:pStyle w:val="MacPacTrailer"/>
                          </w:pPr>
                          <w:r>
                            <w:t>OHSUSA:764393701.1</w:t>
                          </w:r>
                        </w:p>
                        <w:p w14:paraId="5BE9E2EF" w14:textId="77777777" w:rsidR="006357D4" w:rsidRDefault="006357D4">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01.6pt;height:2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" filled="f" stroked="f">
              <v:textbox style="mso-fit-shape-to-text:t" inset="0,0,0,0">
                <w:txbxContent>
                  <w:p w14:paraId="03F7FE78" w14:textId="77777777" w:rsidR="006357D4" w:rsidRDefault="006357D4">
                    <w:pPr>
                      <w:pStyle w:val="MacPacTrailer"/>
                    </w:pPr>
                    <w:r>
                      <w:t>OHSUSA:764393701.1</w:t>
                    </w:r>
                  </w:p>
                  <w:p w14:paraId="5BE9E2EF" w14:textId="77777777" w:rsidR="006357D4" w:rsidRDefault="006357D4">
                    <w:pPr>
                      <w:pStyle w:val="MacPacTrailer"/>
                    </w:pP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F947F" w14:textId="477F8540" w:rsidR="006357D4" w:rsidRDefault="007C28FE">
    <w:pPr>
      <w:pStyle w:val="Footer"/>
    </w:pPr>
    <w:r>
      <w:rPr>
        <w:noProof/>
      </w:rPr>
      <mc:AlternateContent>
        <mc:Choice Requires="wps">
          <w:drawing>
            <wp:anchor distT="0" distB="0" distL="114300" distR="114300" simplePos="0" relativeHeight="251659264" behindDoc="0" locked="0" layoutInCell="1" allowOverlap="1" wp14:editId="5FE0A0A3">
              <wp:simplePos x="0" y="0"/>
              <wp:positionH relativeFrom="margin">
                <wp:posOffset>0</wp:posOffset>
              </wp:positionH>
              <wp:positionV relativeFrom="paragraph">
                <wp:posOffset>0</wp:posOffset>
              </wp:positionV>
              <wp:extent cx="2560320" cy="254000"/>
              <wp:effectExtent l="0" t="0" r="0" b="0"/>
              <wp:wrapNone/>
              <wp:docPr id="1" name="zzmpTrailer_1078_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2878" w14:textId="77777777" w:rsidR="006357D4" w:rsidRDefault="006357D4">
                          <w:pPr>
                            <w:pStyle w:val="MacPacTrailer"/>
                          </w:pPr>
                          <w:r>
                            <w:t>OHSUSA:764393701.1</w:t>
                          </w:r>
                        </w:p>
                        <w:p w14:paraId="20E743E2" w14:textId="77777777" w:rsidR="006357D4" w:rsidRDefault="006357D4">
                          <w:pPr>
                            <w:pStyle w:val="MacPacTraile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0;margin-top:0;width:201.6pt;height:2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" filled="f" stroked="f">
              <v:textbox style="mso-fit-shape-to-text:t" inset="0,0,0,0">
                <w:txbxContent>
                  <w:p w14:paraId="2E522878" w14:textId="77777777" w:rsidR="006357D4" w:rsidRDefault="006357D4">
                    <w:pPr>
                      <w:pStyle w:val="MacPacTrailer"/>
                    </w:pPr>
                    <w:r>
                      <w:t>OHSUSA:764393701.1</w:t>
                    </w:r>
                  </w:p>
                  <w:p w14:paraId="20E743E2" w14:textId="77777777" w:rsidR="006357D4" w:rsidRDefault="006357D4">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EC485" w14:textId="77777777" w:rsidR="004F167B" w:rsidRDefault="004F167B">
      <w:r>
        <w:separator/>
      </w:r>
    </w:p>
  </w:footnote>
  <w:footnote w:type="continuationSeparator" w:id="0">
    <w:p w14:paraId="3A170715" w14:textId="77777777" w:rsidR="004F167B" w:rsidRDefault="004F167B">
      <w:r>
        <w:continuationSeparator/>
      </w:r>
    </w:p>
  </w:footnote>
  <w:footnote w:type="continuationNotice" w:id="1">
    <w:p w14:paraId="261902FB" w14:textId="77777777" w:rsidR="004F167B" w:rsidRDefault="004F16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A4B09" w14:textId="77777777" w:rsidR="007C28FE" w:rsidRDefault="007C2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AF7BA" w14:textId="77777777" w:rsidR="007C28FE" w:rsidRDefault="007C28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CF4F" w14:textId="77777777" w:rsidR="006357D4" w:rsidRDefault="006357D4">
    <w:pPr>
      <w:pStyle w:val="DeliveryPhras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B2A8E" w14:textId="77777777" w:rsidR="006357D4" w:rsidRDefault="006357D4">
    <w:pPr>
      <w:pStyle w:val="DeliveryPhra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8F426A28"/>
    <w:lvl w:ilvl="0">
      <w:start w:val="1"/>
      <w:numFmt w:val="decimal"/>
      <w:lvlText w:val="%1."/>
      <w:lvlJc w:val="left"/>
      <w:pPr>
        <w:tabs>
          <w:tab w:val="num" w:pos="1080"/>
        </w:tabs>
        <w:ind w:left="1080" w:hanging="360"/>
      </w:pPr>
      <w:rPr>
        <w:rFonts w:cs="Times New Roman"/>
      </w:rPr>
    </w:lvl>
  </w:abstractNum>
  <w:abstractNum w:abstractNumId="1" w15:restartNumberingAfterBreak="0">
    <w:nsid w:val="FFFFFF7F"/>
    <w:multiLevelType w:val="singleLevel"/>
    <w:tmpl w:val="CF3A8EE4"/>
    <w:lvl w:ilvl="0">
      <w:start w:val="1"/>
      <w:numFmt w:val="decimal"/>
      <w:pStyle w:val="ListNumber2"/>
      <w:lvlText w:val="%1."/>
      <w:lvlJc w:val="left"/>
      <w:pPr>
        <w:tabs>
          <w:tab w:val="num" w:pos="720"/>
        </w:tabs>
        <w:ind w:left="720" w:hanging="360"/>
      </w:pPr>
      <w:rPr>
        <w:rFonts w:cs="Times New Roman"/>
      </w:rPr>
    </w:lvl>
  </w:abstractNum>
  <w:abstractNum w:abstractNumId="2" w15:restartNumberingAfterBreak="1">
    <w:nsid w:val="051A5EA3"/>
    <w:multiLevelType w:val="hybridMultilevel"/>
    <w:tmpl w:val="DF7878B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C23556"/>
    <w:multiLevelType w:val="multilevel"/>
    <w:tmpl w:val="993044AC"/>
    <w:lvl w:ilvl="0">
      <w:start w:val="1"/>
      <w:numFmt w:val="lowerLetter"/>
      <w:lvlText w:val="(%1) ___"/>
      <w:lvlJc w:val="left"/>
      <w:pPr>
        <w:tabs>
          <w:tab w:val="num" w:pos="1440"/>
        </w:tabs>
        <w:ind w:left="1440" w:hanging="720"/>
      </w:pPr>
      <w:rPr>
        <w:rFonts w:ascii="Times New Roman" w:hAnsi="Times New Roman" w:cs="Times New Roman" w:hint="default"/>
        <w:b w:val="0"/>
        <w:i w:val="0"/>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 w15:restartNumberingAfterBreak="0">
    <w:nsid w:val="3E101CCC"/>
    <w:multiLevelType w:val="multilevel"/>
    <w:tmpl w:val="DFC2A25E"/>
    <w:name w:val="zzmpTabbed||Tabbed|2|1|1|1|0|0||1|0|0||1|0|0||1|0|0||1|0|0||1|0|0||1|0|0||1|0|0||1|0|0||"/>
    <w:lvl w:ilvl="0">
      <w:start w:val="1"/>
      <w:numFmt w:val="decimal"/>
      <w:lvlText w:val="%1."/>
      <w:lvlJc w:val="left"/>
      <w:pPr>
        <w:tabs>
          <w:tab w:val="num" w:pos="1440"/>
        </w:tabs>
        <w:ind w:firstLine="7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5E4829D3"/>
    <w:multiLevelType w:val="hybridMultilevel"/>
    <w:tmpl w:val="F4B2F3DC"/>
    <w:lvl w:ilvl="0">
      <w:start w:val="1"/>
      <w:numFmt w:val="upperLetter"/>
      <w:pStyle w:val="Background"/>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4"/>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Mitchell">
    <w15:presenceInfo w15:providerId="Windows Live" w15:userId="2dacabc62c102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92"/>
    <w:rsid w:val="00130477"/>
    <w:rsid w:val="003A67E3"/>
    <w:rsid w:val="004F167B"/>
    <w:rsid w:val="00617ED5"/>
    <w:rsid w:val="006357D4"/>
    <w:rsid w:val="00791CC7"/>
    <w:rsid w:val="007C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28974773-952A-484D-A710-033B3BFC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after="240"/>
      <w:jc w:val="center"/>
      <w:outlineLvl w:val="0"/>
    </w:pPr>
    <w:rPr>
      <w:rFonts w:cs="Arial"/>
      <w:b/>
      <w:bCs/>
      <w:kern w:val="32"/>
      <w:szCs w:val="32"/>
    </w:rPr>
  </w:style>
  <w:style w:type="paragraph" w:styleId="Heading2">
    <w:name w:val="heading 2"/>
    <w:basedOn w:val="Normal"/>
    <w:next w:val="Normal"/>
    <w:link w:val="Heading2Char"/>
    <w:uiPriority w:val="99"/>
    <w:qFormat/>
    <w:pPr>
      <w:keepNext/>
      <w:spacing w:after="240"/>
      <w:outlineLvl w:val="1"/>
    </w:pPr>
    <w:rPr>
      <w:rFonts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sinessSignature">
    <w:name w:val="Business Signature"/>
    <w:basedOn w:val="Normal"/>
    <w:uiPriority w:val="99"/>
    <w:pPr>
      <w:tabs>
        <w:tab w:val="left" w:pos="403"/>
        <w:tab w:val="right" w:pos="4320"/>
      </w:tabs>
    </w:pPr>
    <w:rPr>
      <w:szCs w:val="20"/>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locked/>
    <w:rPr>
      <w:rFonts w:cs="Times New Roman"/>
      <w:sz w:val="24"/>
      <w:szCs w:val="24"/>
    </w:rPr>
  </w:style>
  <w:style w:type="paragraph" w:customStyle="1" w:styleId="O-BodyTextDS">
    <w:name w:val="O-Body Text (DS)"/>
    <w:aliases w:val="28"/>
    <w:basedOn w:val="Normal"/>
    <w:uiPriority w:val="99"/>
    <w:pPr>
      <w:spacing w:line="480" w:lineRule="auto"/>
    </w:pPr>
    <w:rPr>
      <w:szCs w:val="20"/>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styleId="PageNumber">
    <w:name w:val="page number"/>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link w:val="BodyText"/>
    <w:uiPriority w:val="99"/>
    <w:semiHidden/>
    <w:locked/>
    <w:rPr>
      <w:rFonts w:cs="Times New Roman"/>
      <w:sz w:val="24"/>
      <w:szCs w:val="24"/>
    </w:rPr>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link w:val="Header"/>
    <w:uiPriority w:val="99"/>
    <w:semiHidden/>
    <w:locked/>
    <w:rPr>
      <w:rFonts w:cs="Times New Roman"/>
      <w:sz w:val="24"/>
      <w:szCs w:val="24"/>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numPr>
        <w:numId w:val="1"/>
      </w:numPr>
      <w:tabs>
        <w:tab w:val="clear" w:pos="1080"/>
        <w:tab w:val="num" w:pos="360"/>
      </w:tabs>
      <w:spacing w:after="240"/>
      <w:ind w:left="0" w:firstLine="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MacPacTrailer">
    <w:name w:val="MacPac Trailer"/>
    <w:rsid w:val="00D436EC"/>
    <w:pPr>
      <w:widowControl w:val="0"/>
      <w:spacing w:line="200" w:lineRule="exact"/>
    </w:pPr>
    <w:rPr>
      <w:sz w:val="16"/>
      <w:szCs w:val="22"/>
    </w:rPr>
  </w:style>
  <w:style w:type="paragraph" w:customStyle="1" w:styleId="O-Center">
    <w:name w:val="O-Center"/>
    <w:basedOn w:val="Normal"/>
    <w:uiPriority w:val="99"/>
    <w:pPr>
      <w:spacing w:after="240"/>
      <w:jc w:val="center"/>
    </w:pPr>
  </w:style>
  <w:style w:type="paragraph" w:customStyle="1" w:styleId="O-Centerbold">
    <w:name w:val="O-Center bold"/>
    <w:basedOn w:val="Normal"/>
    <w:uiPriority w:val="99"/>
    <w:pPr>
      <w:spacing w:after="240"/>
      <w:jc w:val="center"/>
    </w:pPr>
    <w:rPr>
      <w:b/>
    </w:rPr>
  </w:style>
  <w:style w:type="paragraph" w:customStyle="1" w:styleId="TabbedL1">
    <w:name w:val="Tabbed_L1"/>
    <w:basedOn w:val="Normal"/>
    <w:next w:val="NumContinue"/>
    <w:link w:val="TabbedL1Char"/>
    <w:uiPriority w:val="99"/>
    <w:pPr>
      <w:numPr>
        <w:numId w:val="4"/>
      </w:numPr>
      <w:spacing w:after="240"/>
      <w:outlineLvl w:val="0"/>
    </w:pPr>
    <w:rPr>
      <w:szCs w:val="20"/>
    </w:rPr>
  </w:style>
  <w:style w:type="paragraph" w:customStyle="1" w:styleId="TabbedL2">
    <w:name w:val="Tabbed_L2"/>
    <w:basedOn w:val="TabbedL1"/>
    <w:next w:val="NumContinue"/>
    <w:uiPriority w:val="99"/>
    <w:pPr>
      <w:numPr>
        <w:ilvl w:val="1"/>
      </w:numPr>
      <w:outlineLvl w:val="1"/>
    </w:pPr>
  </w:style>
  <w:style w:type="paragraph" w:customStyle="1" w:styleId="TabbedL3">
    <w:name w:val="Tabbed_L3"/>
    <w:basedOn w:val="TabbedL2"/>
    <w:next w:val="NumContinue"/>
    <w:uiPriority w:val="99"/>
    <w:pPr>
      <w:numPr>
        <w:ilvl w:val="2"/>
      </w:numPr>
      <w:tabs>
        <w:tab w:val="num" w:pos="2880"/>
      </w:tabs>
      <w:ind w:firstLine="2160"/>
      <w:outlineLvl w:val="2"/>
    </w:pPr>
  </w:style>
  <w:style w:type="paragraph" w:customStyle="1" w:styleId="TabbedL4">
    <w:name w:val="Tabbed_L4"/>
    <w:basedOn w:val="TabbedL3"/>
    <w:next w:val="NumContinue"/>
    <w:uiPriority w:val="99"/>
    <w:pPr>
      <w:numPr>
        <w:ilvl w:val="3"/>
      </w:numPr>
      <w:tabs>
        <w:tab w:val="clear" w:pos="2880"/>
        <w:tab w:val="num" w:pos="3600"/>
      </w:tabs>
      <w:ind w:firstLine="2880"/>
      <w:outlineLvl w:val="3"/>
    </w:pPr>
  </w:style>
  <w:style w:type="paragraph" w:customStyle="1" w:styleId="TabbedL5">
    <w:name w:val="Tabbed_L5"/>
    <w:basedOn w:val="TabbedL4"/>
    <w:next w:val="NumContinue"/>
    <w:uiPriority w:val="99"/>
    <w:pPr>
      <w:numPr>
        <w:ilvl w:val="4"/>
      </w:numPr>
      <w:tabs>
        <w:tab w:val="clear" w:pos="3600"/>
        <w:tab w:val="num" w:pos="4320"/>
      </w:tabs>
      <w:ind w:firstLine="3600"/>
      <w:outlineLvl w:val="4"/>
    </w:pPr>
  </w:style>
  <w:style w:type="paragraph" w:customStyle="1" w:styleId="TabbedL6">
    <w:name w:val="Tabbed_L6"/>
    <w:basedOn w:val="TabbedL5"/>
    <w:next w:val="NumContinue"/>
    <w:uiPriority w:val="99"/>
    <w:pPr>
      <w:numPr>
        <w:ilvl w:val="5"/>
      </w:numPr>
      <w:tabs>
        <w:tab w:val="clear" w:pos="4320"/>
        <w:tab w:val="num" w:pos="5040"/>
      </w:tabs>
      <w:ind w:firstLine="4320"/>
      <w:outlineLvl w:val="5"/>
    </w:pPr>
  </w:style>
  <w:style w:type="paragraph" w:customStyle="1" w:styleId="TabbedL7">
    <w:name w:val="Tabbed_L7"/>
    <w:basedOn w:val="TabbedL6"/>
    <w:next w:val="NumContinue"/>
    <w:uiPriority w:val="99"/>
    <w:pPr>
      <w:numPr>
        <w:ilvl w:val="6"/>
      </w:numPr>
      <w:tabs>
        <w:tab w:val="clear" w:pos="5040"/>
        <w:tab w:val="num" w:pos="5760"/>
      </w:tabs>
      <w:ind w:firstLine="5040"/>
      <w:outlineLvl w:val="6"/>
    </w:pPr>
  </w:style>
  <w:style w:type="paragraph" w:customStyle="1" w:styleId="TabbedL8">
    <w:name w:val="Tabbed_L8"/>
    <w:basedOn w:val="TabbedL7"/>
    <w:next w:val="NumContinue"/>
    <w:uiPriority w:val="99"/>
    <w:pPr>
      <w:numPr>
        <w:ilvl w:val="7"/>
      </w:numPr>
      <w:tabs>
        <w:tab w:val="clear" w:pos="5760"/>
        <w:tab w:val="num" w:pos="6480"/>
      </w:tabs>
      <w:ind w:firstLine="5760"/>
      <w:outlineLvl w:val="7"/>
    </w:pPr>
  </w:style>
  <w:style w:type="paragraph" w:customStyle="1" w:styleId="TabbedL9">
    <w:name w:val="Tabbed_L9"/>
    <w:basedOn w:val="TabbedL8"/>
    <w:next w:val="NumContinue"/>
    <w:uiPriority w:val="99"/>
    <w:pPr>
      <w:numPr>
        <w:ilvl w:val="8"/>
      </w:numPr>
      <w:tabs>
        <w:tab w:val="clear" w:pos="6480"/>
        <w:tab w:val="num" w:pos="7200"/>
      </w:tabs>
      <w:ind w:firstLine="6480"/>
      <w:outlineLvl w:val="8"/>
    </w:pPr>
  </w:style>
  <w:style w:type="paragraph" w:styleId="ListNumber3">
    <w:name w:val="List Number 3"/>
    <w:basedOn w:val="Normal"/>
    <w:uiPriority w:val="99"/>
    <w:pPr>
      <w:numPr>
        <w:numId w:val="3"/>
      </w:numPr>
      <w:tabs>
        <w:tab w:val="num" w:pos="720"/>
      </w:tabs>
      <w:spacing w:after="240"/>
      <w:ind w:left="1440" w:hanging="720"/>
    </w:pPr>
  </w:style>
  <w:style w:type="paragraph" w:styleId="ListNumber2">
    <w:name w:val="List Number 2"/>
    <w:basedOn w:val="Normal"/>
    <w:uiPriority w:val="99"/>
    <w:pPr>
      <w:numPr>
        <w:numId w:val="2"/>
      </w:numPr>
      <w:tabs>
        <w:tab w:val="clear" w:pos="720"/>
        <w:tab w:val="num" w:pos="1080"/>
      </w:tabs>
      <w:spacing w:after="240"/>
      <w:ind w:firstLine="720"/>
    </w:pPr>
  </w:style>
  <w:style w:type="paragraph" w:customStyle="1" w:styleId="InformationText">
    <w:name w:val="Information Text"/>
    <w:basedOn w:val="Normal"/>
    <w:uiPriority w:val="99"/>
    <w:pPr>
      <w:spacing w:after="240"/>
    </w:pPr>
    <w:rPr>
      <w:rFonts w:ascii="Arial" w:hAnsi="Arial"/>
      <w:szCs w:val="20"/>
    </w:rPr>
  </w:style>
  <w:style w:type="paragraph" w:customStyle="1" w:styleId="InformationTextTitle">
    <w:name w:val="Information Text Title"/>
    <w:basedOn w:val="InformationText"/>
    <w:uiPriority w:val="99"/>
    <w:pPr>
      <w:spacing w:before="240"/>
      <w:jc w:val="center"/>
    </w:pPr>
    <w:rPr>
      <w:b/>
    </w:rPr>
  </w:style>
  <w:style w:type="paragraph" w:customStyle="1" w:styleId="InformationTextHeadingText">
    <w:name w:val="Information Text Heading Text"/>
    <w:basedOn w:val="InformationText"/>
    <w:uiPriority w:val="99"/>
    <w:pPr>
      <w:tabs>
        <w:tab w:val="left" w:pos="2880"/>
      </w:tabs>
      <w:spacing w:after="0"/>
    </w:pPr>
    <w:rPr>
      <w:sz w:val="20"/>
    </w:rPr>
  </w:style>
  <w:style w:type="paragraph" w:customStyle="1" w:styleId="InformationTextNote">
    <w:name w:val="Information Text Note"/>
    <w:basedOn w:val="InformationTextHeadingText"/>
    <w:uiPriority w:val="99"/>
    <w:pPr>
      <w:spacing w:before="240"/>
      <w:ind w:left="720" w:hanging="720"/>
    </w:pPr>
  </w:style>
  <w:style w:type="character" w:styleId="Strong">
    <w:name w:val="Strong"/>
    <w:uiPriority w:val="99"/>
    <w:qFormat/>
    <w:rPr>
      <w:rFonts w:cs="Times New Roman"/>
      <w:b/>
    </w:rPr>
  </w:style>
  <w:style w:type="paragraph" w:customStyle="1" w:styleId="StandardL2">
    <w:name w:val="Standard_L2"/>
    <w:basedOn w:val="StandardL1"/>
    <w:next w:val="NumContinue"/>
    <w:uiPriority w:val="99"/>
    <w:pPr>
      <w:numPr>
        <w:ilvl w:val="1"/>
      </w:numPr>
      <w:tabs>
        <w:tab w:val="num" w:pos="1440"/>
        <w:tab w:val="num" w:pos="2160"/>
      </w:tabs>
      <w:ind w:firstLine="720"/>
      <w:outlineLvl w:val="1"/>
    </w:pPr>
  </w:style>
  <w:style w:type="paragraph" w:customStyle="1" w:styleId="StandardL3">
    <w:name w:val="Standard_L3"/>
    <w:basedOn w:val="StandardL2"/>
    <w:next w:val="NumContinue"/>
    <w:uiPriority w:val="99"/>
    <w:pPr>
      <w:numPr>
        <w:ilvl w:val="2"/>
      </w:numPr>
      <w:tabs>
        <w:tab w:val="num" w:pos="2880"/>
      </w:tabs>
      <w:ind w:firstLine="1440"/>
      <w:outlineLvl w:val="2"/>
    </w:pPr>
  </w:style>
  <w:style w:type="paragraph" w:customStyle="1" w:styleId="NumContinue">
    <w:name w:val="Num Continue"/>
    <w:basedOn w:val="BodyText"/>
    <w:uiPriority w:val="99"/>
    <w:pPr>
      <w:widowControl w:val="0"/>
      <w:ind w:firstLine="720"/>
    </w:pPr>
    <w:rPr>
      <w:szCs w:val="24"/>
    </w:rPr>
  </w:style>
  <w:style w:type="paragraph" w:customStyle="1" w:styleId="StandardL1">
    <w:name w:val="Standard_L1"/>
    <w:basedOn w:val="Normal"/>
    <w:next w:val="NumContinue"/>
    <w:uiPriority w:val="99"/>
    <w:pPr>
      <w:numPr>
        <w:numId w:val="5"/>
      </w:numPr>
      <w:tabs>
        <w:tab w:val="num" w:pos="720"/>
      </w:tabs>
      <w:spacing w:after="240"/>
      <w:outlineLvl w:val="0"/>
    </w:pPr>
    <w:rPr>
      <w:szCs w:val="20"/>
    </w:rPr>
  </w:style>
  <w:style w:type="paragraph" w:customStyle="1" w:styleId="vlg-1">
    <w:name w:val="vlg-1&quot;"/>
    <w:basedOn w:val="Normal"/>
    <w:uiPriority w:val="99"/>
    <w:pPr>
      <w:spacing w:after="240"/>
      <w:ind w:firstLine="1440"/>
    </w:pPr>
    <w:rPr>
      <w:szCs w:val="20"/>
    </w:rPr>
  </w:style>
  <w:style w:type="paragraph" w:customStyle="1" w:styleId="StandardCont1">
    <w:name w:val="Standard Cont 1"/>
    <w:basedOn w:val="Normal"/>
    <w:uiPriority w:val="99"/>
    <w:pPr>
      <w:spacing w:after="240"/>
    </w:pPr>
    <w:rPr>
      <w:szCs w:val="20"/>
    </w:rPr>
  </w:style>
  <w:style w:type="paragraph" w:customStyle="1" w:styleId="StandardCont2">
    <w:name w:val="Standard Cont 2"/>
    <w:basedOn w:val="StandardCont1"/>
    <w:uiPriority w:val="99"/>
  </w:style>
  <w:style w:type="paragraph" w:customStyle="1" w:styleId="StandardCont3">
    <w:name w:val="Standard Cont 3"/>
    <w:basedOn w:val="StandardCont2"/>
    <w:uiPriority w:val="99"/>
  </w:style>
  <w:style w:type="paragraph" w:customStyle="1" w:styleId="StandardCont4">
    <w:name w:val="Standard Cont 4"/>
    <w:basedOn w:val="StandardCont3"/>
    <w:uiPriority w:val="99"/>
  </w:style>
  <w:style w:type="paragraph" w:customStyle="1" w:styleId="StandardCont5">
    <w:name w:val="Standard Cont 5"/>
    <w:basedOn w:val="StandardCont4"/>
    <w:uiPriority w:val="99"/>
  </w:style>
  <w:style w:type="paragraph" w:customStyle="1" w:styleId="StandardCont6">
    <w:name w:val="Standard Cont 6"/>
    <w:basedOn w:val="StandardCont5"/>
    <w:uiPriority w:val="99"/>
  </w:style>
  <w:style w:type="paragraph" w:customStyle="1" w:styleId="StandardCont7">
    <w:name w:val="Standard Cont 7"/>
    <w:basedOn w:val="StandardCont6"/>
    <w:uiPriority w:val="99"/>
  </w:style>
  <w:style w:type="paragraph" w:customStyle="1" w:styleId="StandardCont8">
    <w:name w:val="Standard Cont 8"/>
    <w:basedOn w:val="StandardCont7"/>
    <w:uiPriority w:val="99"/>
  </w:style>
  <w:style w:type="paragraph" w:customStyle="1" w:styleId="StandardCont9">
    <w:name w:val="Standard Cont 9"/>
    <w:basedOn w:val="StandardCont8"/>
    <w:uiPriority w:val="99"/>
  </w:style>
  <w:style w:type="paragraph" w:customStyle="1" w:styleId="StandardL4">
    <w:name w:val="Standard_L4"/>
    <w:basedOn w:val="StandardL3"/>
    <w:next w:val="NumContinue"/>
    <w:uiPriority w:val="99"/>
    <w:pPr>
      <w:numPr>
        <w:ilvl w:val="3"/>
      </w:numPr>
      <w:tabs>
        <w:tab w:val="num" w:pos="3600"/>
      </w:tabs>
      <w:ind w:left="3600" w:firstLine="2160"/>
      <w:outlineLvl w:val="3"/>
    </w:pPr>
  </w:style>
  <w:style w:type="paragraph" w:customStyle="1" w:styleId="StandardL5">
    <w:name w:val="Standard_L5"/>
    <w:basedOn w:val="StandardL4"/>
    <w:next w:val="NumContinue"/>
    <w:uiPriority w:val="99"/>
    <w:pPr>
      <w:numPr>
        <w:ilvl w:val="4"/>
      </w:numPr>
      <w:tabs>
        <w:tab w:val="num" w:pos="4320"/>
      </w:tabs>
      <w:ind w:firstLine="2880"/>
      <w:outlineLvl w:val="4"/>
    </w:pPr>
  </w:style>
  <w:style w:type="paragraph" w:customStyle="1" w:styleId="StandardL6">
    <w:name w:val="Standard_L6"/>
    <w:basedOn w:val="StandardL5"/>
    <w:next w:val="NumContinue"/>
    <w:uiPriority w:val="99"/>
    <w:pPr>
      <w:numPr>
        <w:ilvl w:val="5"/>
      </w:numPr>
      <w:tabs>
        <w:tab w:val="num" w:pos="5040"/>
      </w:tabs>
      <w:ind w:firstLine="3600"/>
      <w:outlineLvl w:val="5"/>
    </w:pPr>
  </w:style>
  <w:style w:type="paragraph" w:customStyle="1" w:styleId="StandardL7">
    <w:name w:val="Standard_L7"/>
    <w:basedOn w:val="StandardL6"/>
    <w:next w:val="NumContinue"/>
    <w:uiPriority w:val="99"/>
    <w:pPr>
      <w:numPr>
        <w:ilvl w:val="6"/>
      </w:numPr>
      <w:tabs>
        <w:tab w:val="num" w:pos="5760"/>
      </w:tabs>
      <w:ind w:firstLine="4320"/>
      <w:outlineLvl w:val="6"/>
    </w:pPr>
  </w:style>
  <w:style w:type="paragraph" w:customStyle="1" w:styleId="StandardL8">
    <w:name w:val="Standard_L8"/>
    <w:basedOn w:val="StandardL7"/>
    <w:next w:val="NumContinue"/>
    <w:uiPriority w:val="99"/>
    <w:pPr>
      <w:numPr>
        <w:ilvl w:val="7"/>
      </w:numPr>
      <w:tabs>
        <w:tab w:val="num" w:pos="6480"/>
      </w:tabs>
      <w:ind w:firstLine="5040"/>
      <w:outlineLvl w:val="7"/>
    </w:pPr>
  </w:style>
  <w:style w:type="paragraph" w:customStyle="1" w:styleId="StandardL9">
    <w:name w:val="Standard_L9"/>
    <w:basedOn w:val="StandardL8"/>
    <w:next w:val="NumContinue"/>
    <w:uiPriority w:val="99"/>
    <w:pPr>
      <w:numPr>
        <w:ilvl w:val="8"/>
      </w:numPr>
      <w:tabs>
        <w:tab w:val="num" w:pos="7200"/>
      </w:tabs>
      <w:ind w:firstLine="5760"/>
      <w:outlineLvl w:val="8"/>
    </w:pPr>
  </w:style>
  <w:style w:type="paragraph" w:customStyle="1" w:styleId="TabbedCont1">
    <w:name w:val="Tabbed Cont 1"/>
    <w:basedOn w:val="Normal"/>
    <w:uiPriority w:val="99"/>
    <w:pPr>
      <w:spacing w:after="240"/>
    </w:pPr>
    <w:rPr>
      <w:szCs w:val="20"/>
    </w:r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O-SignatureChar">
    <w:name w:val="O-Signature Char"/>
    <w:aliases w:val="S12 Char"/>
    <w:link w:val="O-Signature"/>
    <w:uiPriority w:val="99"/>
    <w:locked/>
    <w:rPr>
      <w:rFonts w:cs="Times New Roman"/>
      <w:sz w:val="24"/>
      <w:lang w:val="en-US" w:eastAsia="en-US" w:bidi="ar-SA"/>
    </w:rPr>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customStyle="1" w:styleId="BodyTextContinued">
    <w:name w:val="Body Text Continued"/>
    <w:basedOn w:val="BusinessSignature"/>
    <w:next w:val="BusinessSignature"/>
    <w:uiPriority w:val="99"/>
    <w:pPr>
      <w:widowControl w:val="0"/>
      <w:tabs>
        <w:tab w:val="clear" w:pos="403"/>
        <w:tab w:val="clear" w:pos="4320"/>
      </w:tabs>
      <w:spacing w:after="240"/>
    </w:pPr>
  </w:style>
  <w:style w:type="paragraph" w:customStyle="1" w:styleId="O-BodyTextJ">
    <w:name w:val="O-Body Text (J)"/>
    <w:aliases w:val="s13"/>
    <w:basedOn w:val="Normal"/>
    <w:next w:val="DocumentTitle"/>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DS">
    <w:name w:val="O-Body Text .5” (DS)"/>
    <w:aliases w:val="s29"/>
    <w:basedOn w:val="Normal"/>
    <w:next w:val="BodyText"/>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next w:val="O-BodyText"/>
    <w:uiPriority w:val="99"/>
    <w:pPr>
      <w:keepLines/>
      <w:numPr>
        <w:numId w:val="11"/>
      </w:numPr>
      <w:tabs>
        <w:tab w:val="num" w:pos="1080"/>
      </w:tabs>
      <w:spacing w:after="240"/>
      <w:ind w:left="1080"/>
    </w:pPr>
    <w:rPr>
      <w:szCs w:val="20"/>
    </w:rPr>
  </w:style>
  <w:style w:type="paragraph" w:customStyle="1" w:styleId="O-bullet1">
    <w:name w:val="O-bullet 1&quot;"/>
    <w:aliases w:val="s27"/>
    <w:basedOn w:val="Normal"/>
    <w:next w:val="O-Bullet"/>
    <w:uiPriority w:val="99"/>
    <w:pPr>
      <w:keepLines/>
      <w:numPr>
        <w:numId w:val="12"/>
      </w:numPr>
      <w:tabs>
        <w:tab w:val="num" w:pos="1800"/>
      </w:tabs>
      <w:spacing w:after="240"/>
      <w:ind w:left="1800"/>
    </w:pPr>
    <w:rPr>
      <w:szCs w:val="20"/>
    </w:rPr>
  </w:style>
  <w:style w:type="paragraph" w:customStyle="1" w:styleId="O-QuoteDS">
    <w:name w:val="O-Quote (DS)"/>
    <w:aliases w:val="s17"/>
    <w:basedOn w:val="Normal"/>
    <w:next w:val="O-TITLECENTEREDB"/>
    <w:uiPriority w:val="99"/>
    <w:pPr>
      <w:keepLines/>
      <w:spacing w:line="480" w:lineRule="auto"/>
      <w:ind w:left="1440" w:right="1440"/>
    </w:pPr>
    <w:rPr>
      <w:szCs w:val="20"/>
    </w:rPr>
  </w:style>
  <w:style w:type="paragraph" w:customStyle="1" w:styleId="O-QuoteJ">
    <w:name w:val="O-Quote (J)"/>
    <w:aliases w:val="s16"/>
    <w:basedOn w:val="Normal"/>
    <w:next w:val="O-TITLECENTEREDU"/>
    <w:uiPriority w:val="99"/>
    <w:pPr>
      <w:keepLines/>
      <w:spacing w:after="240"/>
      <w:ind w:left="1440" w:right="1440"/>
      <w:jc w:val="both"/>
    </w:pPr>
    <w:rPr>
      <w:szCs w:val="20"/>
    </w:rPr>
  </w:style>
  <w:style w:type="paragraph" w:customStyle="1" w:styleId="O-SignatureLA">
    <w:name w:val="O-Signature (LA)"/>
    <w:aliases w:val="s18"/>
    <w:basedOn w:val="Normal"/>
    <w:next w:val="O-TitleLeftBold"/>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next w:val="O-TitleO-CtrBldULowerCaps"/>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next w:val="TabbedL4"/>
    <w:uiPriority w:val="99"/>
    <w:pPr>
      <w:keepNext/>
      <w:spacing w:after="240"/>
    </w:pPr>
    <w:rPr>
      <w:b/>
      <w:bCs/>
      <w:i/>
      <w:iCs/>
      <w:szCs w:val="20"/>
    </w:rPr>
  </w:style>
  <w:style w:type="paragraph" w:customStyle="1" w:styleId="O-TitleLeftUnderlined1">
    <w:name w:val="O-Title Left Underlined1"/>
    <w:aliases w:val="O-Title Left (U),S91"/>
    <w:basedOn w:val="Normal"/>
    <w:next w:val="Normal"/>
    <w:uiPriority w:val="99"/>
    <w:pPr>
      <w:keepNext/>
      <w:keepLines/>
      <w:spacing w:after="240"/>
    </w:pPr>
    <w:rPr>
      <w:szCs w:val="20"/>
      <w:u w:val="single"/>
    </w:rPr>
  </w:style>
  <w:style w:type="paragraph" w:styleId="Quote">
    <w:name w:val="Quote"/>
    <w:basedOn w:val="Normal"/>
    <w:next w:val="Footer"/>
    <w:link w:val="QuoteChar"/>
    <w:uiPriority w:val="99"/>
    <w:qFormat/>
    <w:pPr>
      <w:spacing w:after="240"/>
      <w:ind w:left="1440" w:right="1440"/>
    </w:pPr>
    <w:rPr>
      <w:szCs w:val="20"/>
    </w:rPr>
  </w:style>
  <w:style w:type="character" w:customStyle="1" w:styleId="QuoteChar">
    <w:name w:val="Quote Char"/>
    <w:link w:val="Quote"/>
    <w:uiPriority w:val="29"/>
    <w:locked/>
    <w:rPr>
      <w:rFonts w:cs="Times New Roman"/>
      <w:i/>
      <w:iCs/>
      <w:color w:val="B40000"/>
      <w:sz w:val="24"/>
      <w:szCs w:val="24"/>
    </w:rPr>
  </w:style>
  <w:style w:type="paragraph" w:styleId="BalloonText">
    <w:name w:val="Balloon Text"/>
    <w:basedOn w:val="Normal"/>
    <w:next w:val="BusinessSignature"/>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List5">
    <w:name w:val="List 5"/>
    <w:basedOn w:val="Normal"/>
    <w:uiPriority w:val="99"/>
    <w:pPr>
      <w:tabs>
        <w:tab w:val="num" w:pos="1440"/>
      </w:tabs>
      <w:spacing w:after="240"/>
    </w:pPr>
  </w:style>
  <w:style w:type="paragraph" w:customStyle="1" w:styleId="Background">
    <w:name w:val="Background"/>
    <w:uiPriority w:val="34"/>
    <w:pPr>
      <w:numPr>
        <w:numId w:val="13"/>
      </w:numPr>
      <w:spacing w:after="240" w:line="300" w:lineRule="exact"/>
      <w:jc w:val="both"/>
    </w:pPr>
    <w:rPr>
      <w:sz w:val="24"/>
      <w:szCs w:val="21"/>
      <w:lang w:val="en-GB"/>
    </w:rPr>
  </w:style>
  <w:style w:type="character" w:styleId="Hyperlink">
    <w:name w:val="Hyperlink"/>
    <w:uiPriority w:val="99"/>
    <w:rPr>
      <w:color w:val="B40000"/>
      <w:u w:val="single"/>
    </w:rPr>
  </w:style>
  <w:style w:type="character" w:customStyle="1" w:styleId="TabbedL1Char">
    <w:name w:val="Tabbed_L1 Char"/>
    <w:link w:val="TabbedL1"/>
    <w:uiPriority w:val="99"/>
    <w:lock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3ACB6-0BF2-48B3-879C-D4BCF814CE53}">
  <ds:schemaRefs>
    <ds:schemaRef ds:uri="http://schemas.openxmlformats.org/officeDocument/2006/bibliography"/>
  </ds:schemaRefs>
</ds:datastoreItem>
</file>

<file path=customXml/itemProps2.xml><?xml version="1.0" encoding="utf-8"?>
<ds:datastoreItem xmlns:ds="http://schemas.openxmlformats.org/officeDocument/2006/customXml" ds:itemID="{82828FE4-B746-4110-8C55-981AB706B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6853</Words>
  <Characters>35773</Characters>
  <Application>Microsoft Office Word</Application>
  <DocSecurity>0</DocSecurity>
  <Lines>576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cp:lastModifiedBy>Kyle Mitchell</cp:lastModifiedBy>
  <cp:revision>1</cp:revision>
  <dcterms:created xsi:type="dcterms:W3CDTF">2016-04-21T00:30:00Z</dcterms:created>
  <dcterms:modified xsi:type="dcterms:W3CDTF">2016-04-21T00:35:00Z</dcterms:modified>
</cp:coreProperties>
</file>